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81F58" w14:textId="3067781E" w:rsidR="0057582A" w:rsidRDefault="0057582A" w:rsidP="00883A9F">
      <w:pPr>
        <w:pStyle w:val="PlainText"/>
        <w:spacing w:after="240"/>
        <w:rPr>
          <w:rFonts w:ascii="Courier New" w:hAnsi="Courier New" w:cs="Courier New"/>
        </w:rPr>
      </w:pPr>
      <w:r>
        <w:rPr>
          <w:szCs w:val="24"/>
        </w:rPr>
        <w:t xml:space="preserve">The </w:t>
      </w:r>
      <w:proofErr w:type="spellStart"/>
      <w:r>
        <w:rPr>
          <w:szCs w:val="24"/>
        </w:rPr>
        <w:t>TessChain</w:t>
      </w:r>
      <w:proofErr w:type="spellEnd"/>
      <w:r>
        <w:rPr>
          <w:szCs w:val="24"/>
        </w:rPr>
        <w:t xml:space="preserve"> API has been developed using “Flask” a popular python micro-framework, it is a third-party Python library for developing APIs. To build the API, many third-party libraries like Flask, </w:t>
      </w:r>
      <w:proofErr w:type="spellStart"/>
      <w:r>
        <w:rPr>
          <w:szCs w:val="24"/>
        </w:rPr>
        <w:t>Cryptodome</w:t>
      </w:r>
      <w:proofErr w:type="spellEnd"/>
      <w:r>
        <w:rPr>
          <w:szCs w:val="24"/>
        </w:rPr>
        <w:t xml:space="preserve">, </w:t>
      </w:r>
      <w:proofErr w:type="spellStart"/>
      <w:r>
        <w:rPr>
          <w:szCs w:val="24"/>
        </w:rPr>
        <w:t>hashlib</w:t>
      </w:r>
      <w:proofErr w:type="spellEnd"/>
      <w:r>
        <w:rPr>
          <w:szCs w:val="24"/>
        </w:rPr>
        <w:t>, JSON and requests have been employed. And t</w:t>
      </w:r>
      <w:r w:rsidRPr="007772F0">
        <w:rPr>
          <w:szCs w:val="24"/>
        </w:rPr>
        <w:t>he e-voting system</w:t>
      </w:r>
      <w:r>
        <w:rPr>
          <w:szCs w:val="24"/>
        </w:rPr>
        <w:t xml:space="preserve"> is</w:t>
      </w:r>
      <w:r w:rsidRPr="007772F0">
        <w:rPr>
          <w:szCs w:val="24"/>
        </w:rPr>
        <w:t xml:space="preserve"> de</w:t>
      </w:r>
      <w:r>
        <w:rPr>
          <w:szCs w:val="24"/>
        </w:rPr>
        <w:t>veloped on top of the blockchain protocol</w:t>
      </w:r>
      <w:r w:rsidRPr="007772F0">
        <w:rPr>
          <w:szCs w:val="24"/>
        </w:rPr>
        <w:t xml:space="preserve"> named </w:t>
      </w:r>
      <w:r>
        <w:rPr>
          <w:szCs w:val="24"/>
        </w:rPr>
        <w:t>DEVOTE</w:t>
      </w:r>
      <w:r w:rsidRPr="007772F0">
        <w:rPr>
          <w:szCs w:val="24"/>
        </w:rPr>
        <w:t>.</w:t>
      </w:r>
      <w:r>
        <w:rPr>
          <w:szCs w:val="24"/>
        </w:rPr>
        <w:t xml:space="preserve"> The front end of both mobile and web app is built using Flutter,</w:t>
      </w:r>
      <w:r w:rsidRPr="00AA25A9">
        <w:rPr>
          <w:szCs w:val="24"/>
        </w:rPr>
        <w:t xml:space="preserve"> an open-source</w:t>
      </w:r>
      <w:r>
        <w:rPr>
          <w:szCs w:val="24"/>
        </w:rPr>
        <w:t xml:space="preserve"> </w:t>
      </w:r>
      <w:r w:rsidRPr="00AA25A9">
        <w:rPr>
          <w:szCs w:val="24"/>
        </w:rPr>
        <w:t>application development framework created by Google. It is used to develop applications for Android</w:t>
      </w:r>
      <w:r>
        <w:rPr>
          <w:szCs w:val="24"/>
        </w:rPr>
        <w:t>,</w:t>
      </w:r>
      <w:r w:rsidRPr="00AA25A9">
        <w:rPr>
          <w:szCs w:val="24"/>
        </w:rPr>
        <w:t xml:space="preserve"> iOS</w:t>
      </w:r>
      <w:r>
        <w:rPr>
          <w:szCs w:val="24"/>
        </w:rPr>
        <w:t>, and Web also.</w:t>
      </w:r>
      <w:r w:rsidRPr="007772F0">
        <w:rPr>
          <w:szCs w:val="24"/>
        </w:rPr>
        <w:t xml:space="preserve"> </w:t>
      </w:r>
      <w:r>
        <w:rPr>
          <w:szCs w:val="24"/>
        </w:rPr>
        <w:t>And Git is used to version control the whole project.</w:t>
      </w:r>
    </w:p>
    <w:p w14:paraId="3586C8F5" w14:textId="262872C8" w:rsidR="00000000" w:rsidRDefault="00D132B2" w:rsidP="00883A9F">
      <w:pPr>
        <w:pStyle w:val="PlainText"/>
        <w:spacing w:after="240"/>
        <w:rPr>
          <w:rFonts w:ascii="Courier New" w:hAnsi="Courier New" w:cs="Courier New"/>
        </w:rPr>
      </w:pPr>
      <w:r w:rsidRPr="00E604C1">
        <w:rPr>
          <w:rFonts w:ascii="Courier New" w:hAnsi="Courier New" w:cs="Courier New"/>
        </w:rPr>
        <w:t xml:space="preserve">To start with, </w:t>
      </w:r>
      <w:r w:rsidR="00BD2A8C" w:rsidRPr="00E604C1">
        <w:rPr>
          <w:rFonts w:ascii="Courier New" w:hAnsi="Courier New" w:cs="Courier New"/>
        </w:rPr>
        <w:t>first</w:t>
      </w:r>
      <w:r w:rsidRPr="00E604C1">
        <w:rPr>
          <w:rFonts w:ascii="Courier New" w:hAnsi="Courier New" w:cs="Courier New"/>
        </w:rPr>
        <w:t xml:space="preserve"> you have to setup the blockchain network. To do such, execute the main.bat file or </w:t>
      </w:r>
      <w:r w:rsidRPr="00E604C1">
        <w:rPr>
          <w:rFonts w:ascii="Courier New" w:hAnsi="Courier New" w:cs="Courier New"/>
        </w:rPr>
        <w:t xml:space="preserve">you can edit it to change the parameters according to your need (port number = 4000 and </w:t>
      </w:r>
      <w:proofErr w:type="spellStart"/>
      <w:r w:rsidRPr="00E604C1">
        <w:rPr>
          <w:rFonts w:ascii="Courier New" w:hAnsi="Courier New" w:cs="Courier New"/>
        </w:rPr>
        <w:t>nodeID</w:t>
      </w:r>
      <w:proofErr w:type="spellEnd"/>
      <w:r w:rsidRPr="00E604C1">
        <w:rPr>
          <w:rFonts w:ascii="Courier New" w:hAnsi="Courier New" w:cs="Courier New"/>
        </w:rPr>
        <w:t xml:space="preserve"> = ECP01 default).</w:t>
      </w:r>
    </w:p>
    <w:p w14:paraId="5A2E84E3" w14:textId="3DA68ADB" w:rsidR="00944186" w:rsidRDefault="00BD2A8C" w:rsidP="00883A9F">
      <w:pPr>
        <w:pStyle w:val="PlainText"/>
        <w:spacing w:after="240"/>
        <w:rPr>
          <w:rFonts w:ascii="Courier New" w:hAnsi="Courier New" w:cs="Courier New"/>
        </w:rPr>
      </w:pPr>
      <w:r>
        <w:rPr>
          <w:rFonts w:ascii="Courier New" w:hAnsi="Courier New" w:cs="Courier New"/>
        </w:rPr>
        <w:t>Here is an example:</w:t>
      </w:r>
    </w:p>
    <w:p w14:paraId="1473F056" w14:textId="77777777" w:rsidR="00000000" w:rsidRPr="00E604C1" w:rsidRDefault="00944186" w:rsidP="00883A9F">
      <w:pPr>
        <w:pStyle w:val="PlainText"/>
        <w:spacing w:after="240"/>
        <w:jc w:val="center"/>
        <w:rPr>
          <w:rFonts w:ascii="Courier New" w:hAnsi="Courier New" w:cs="Courier New"/>
        </w:rPr>
      </w:pPr>
      <w:r>
        <w:rPr>
          <w:noProof/>
        </w:rPr>
        <w:drawing>
          <wp:inline distT="0" distB="0" distL="0" distR="0" wp14:anchorId="02746838" wp14:editId="2CBF4928">
            <wp:extent cx="5780598" cy="164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77" r="1416" b="32647"/>
                    <a:stretch/>
                  </pic:blipFill>
                  <pic:spPr bwMode="auto">
                    <a:xfrm>
                      <a:off x="0" y="0"/>
                      <a:ext cx="5782477" cy="1646455"/>
                    </a:xfrm>
                    <a:prstGeom prst="rect">
                      <a:avLst/>
                    </a:prstGeom>
                    <a:ln>
                      <a:noFill/>
                    </a:ln>
                    <a:extLst>
                      <a:ext uri="{53640926-AAD7-44D8-BBD7-CCE9431645EC}">
                        <a14:shadowObscured xmlns:a14="http://schemas.microsoft.com/office/drawing/2010/main"/>
                      </a:ext>
                    </a:extLst>
                  </pic:spPr>
                </pic:pic>
              </a:graphicData>
            </a:graphic>
          </wp:inline>
        </w:drawing>
      </w:r>
    </w:p>
    <w:p w14:paraId="0ED83E9E" w14:textId="77777777" w:rsidR="00000000" w:rsidRPr="00E604C1" w:rsidRDefault="00D132B2" w:rsidP="00E604C1">
      <w:pPr>
        <w:pStyle w:val="PlainText"/>
        <w:rPr>
          <w:rFonts w:ascii="Courier New" w:hAnsi="Courier New" w:cs="Courier New"/>
        </w:rPr>
      </w:pPr>
    </w:p>
    <w:p w14:paraId="18E6DE2F" w14:textId="3E536F47" w:rsidR="00000000" w:rsidRPr="00883A9F" w:rsidRDefault="00D132B2" w:rsidP="00883A9F">
      <w:pPr>
        <w:pStyle w:val="PlainText"/>
        <w:spacing w:after="240"/>
        <w:rPr>
          <w:rFonts w:ascii="Courier New" w:hAnsi="Courier New" w:cs="Courier New"/>
          <w:b/>
          <w:bCs/>
        </w:rPr>
      </w:pPr>
      <w:r w:rsidRPr="00883A9F">
        <w:rPr>
          <w:rFonts w:ascii="Courier New" w:hAnsi="Courier New" w:cs="Courier New"/>
          <w:b/>
          <w:bCs/>
        </w:rPr>
        <w:t>Implementation on single</w:t>
      </w:r>
      <w:r w:rsidR="00E4612B">
        <w:rPr>
          <w:rFonts w:ascii="Courier New" w:hAnsi="Courier New" w:cs="Courier New"/>
          <w:b/>
          <w:bCs/>
        </w:rPr>
        <w:t>/</w:t>
      </w:r>
      <w:r w:rsidRPr="00883A9F">
        <w:rPr>
          <w:rFonts w:ascii="Courier New" w:hAnsi="Courier New" w:cs="Courier New"/>
          <w:b/>
          <w:bCs/>
        </w:rPr>
        <w:t>multiple nodes:</w:t>
      </w:r>
    </w:p>
    <w:p w14:paraId="6BE6800C" w14:textId="47BFBD03" w:rsidR="00000000" w:rsidRPr="00E604C1" w:rsidRDefault="00D132B2" w:rsidP="00E604C1">
      <w:pPr>
        <w:pStyle w:val="PlainText"/>
        <w:rPr>
          <w:rFonts w:ascii="Courier New" w:hAnsi="Courier New" w:cs="Courier New"/>
        </w:rPr>
      </w:pPr>
      <w:r w:rsidRPr="00E604C1">
        <w:rPr>
          <w:rFonts w:ascii="Courier New" w:hAnsi="Courier New" w:cs="Courier New"/>
        </w:rPr>
        <w:t>If you want to test the API, you can just run multiple nodes on the same PC. And test its endpoint</w:t>
      </w:r>
      <w:r w:rsidR="005E6966">
        <w:rPr>
          <w:rFonts w:ascii="Courier New" w:hAnsi="Courier New" w:cs="Courier New"/>
        </w:rPr>
        <w:t>s</w:t>
      </w:r>
      <w:r w:rsidRPr="00E604C1">
        <w:rPr>
          <w:rFonts w:ascii="Courier New" w:hAnsi="Courier New" w:cs="Courier New"/>
        </w:rPr>
        <w:t xml:space="preserve"> using Postman.</w:t>
      </w:r>
    </w:p>
    <w:p w14:paraId="4D7B393C" w14:textId="22CA2261" w:rsidR="00941D41" w:rsidRDefault="00D132B2" w:rsidP="00941D41">
      <w:pPr>
        <w:pStyle w:val="PlainText"/>
        <w:spacing w:after="240"/>
        <w:rPr>
          <w:rFonts w:ascii="Courier New" w:hAnsi="Courier New" w:cs="Courier New"/>
        </w:rPr>
      </w:pPr>
      <w:r w:rsidRPr="00E604C1">
        <w:rPr>
          <w:rFonts w:ascii="Courier New" w:hAnsi="Courier New" w:cs="Courier New"/>
        </w:rPr>
        <w:t xml:space="preserve">But if you want to implement it over multiple PCs connected over the internet, you can use any tool </w:t>
      </w:r>
      <w:r w:rsidR="00631863">
        <w:rPr>
          <w:rFonts w:ascii="Courier New" w:hAnsi="Courier New" w:cs="Courier New"/>
        </w:rPr>
        <w:t>to</w:t>
      </w:r>
      <w:r w:rsidRPr="00E604C1">
        <w:rPr>
          <w:rFonts w:ascii="Courier New" w:hAnsi="Courier New" w:cs="Courier New"/>
        </w:rPr>
        <w:t xml:space="preserve"> </w:t>
      </w:r>
      <w:r w:rsidR="00631863" w:rsidRPr="00EB601C">
        <w:rPr>
          <w:rFonts w:ascii="Courier New" w:hAnsi="Courier New" w:cs="Courier New"/>
        </w:rPr>
        <w:t>create a public HTTPS URL for the API running on a localhost</w:t>
      </w:r>
      <w:r w:rsidRPr="00E604C1">
        <w:rPr>
          <w:rFonts w:ascii="Courier New" w:hAnsi="Courier New" w:cs="Courier New"/>
        </w:rPr>
        <w:t xml:space="preserve">. The software we have used is </w:t>
      </w:r>
      <w:proofErr w:type="spellStart"/>
      <w:r w:rsidRPr="00E604C1">
        <w:rPr>
          <w:rFonts w:ascii="Courier New" w:hAnsi="Courier New" w:cs="Courier New"/>
        </w:rPr>
        <w:t>ngrok</w:t>
      </w:r>
      <w:proofErr w:type="spellEnd"/>
      <w:r w:rsidRPr="00E604C1">
        <w:rPr>
          <w:rFonts w:ascii="Courier New" w:hAnsi="Courier New" w:cs="Courier New"/>
        </w:rPr>
        <w:t xml:space="preserve"> for making the local node accessible through the</w:t>
      </w:r>
      <w:r w:rsidR="006C48DD">
        <w:rPr>
          <w:rFonts w:ascii="Courier New" w:hAnsi="Courier New" w:cs="Courier New"/>
        </w:rPr>
        <w:t xml:space="preserve"> </w:t>
      </w:r>
      <w:r w:rsidRPr="00E604C1">
        <w:rPr>
          <w:rFonts w:ascii="Courier New" w:hAnsi="Courier New" w:cs="Courier New"/>
        </w:rPr>
        <w:t>internet</w:t>
      </w:r>
      <w:r w:rsidR="00941D41">
        <w:rPr>
          <w:rFonts w:ascii="Courier New" w:hAnsi="Courier New" w:cs="Courier New"/>
        </w:rPr>
        <w:t xml:space="preserve"> </w:t>
      </w:r>
      <w:r w:rsidR="00D45F95">
        <w:rPr>
          <w:rFonts w:ascii="Courier New" w:hAnsi="Courier New" w:cs="Courier New"/>
        </w:rPr>
        <w:t>(</w:t>
      </w:r>
      <w:hyperlink r:id="rId7" w:history="1">
        <w:r w:rsidR="00D45F95" w:rsidRPr="00D45F95">
          <w:rPr>
            <w:rStyle w:val="Hyperlink"/>
            <w:rFonts w:ascii="Courier New" w:hAnsi="Courier New" w:cs="Courier New"/>
          </w:rPr>
          <w:t>s</w:t>
        </w:r>
        <w:r w:rsidR="008D7B21" w:rsidRPr="00D45F95">
          <w:rPr>
            <w:rStyle w:val="Hyperlink"/>
            <w:rFonts w:ascii="Courier New" w:hAnsi="Courier New" w:cs="Courier New"/>
          </w:rPr>
          <w:t>etting up</w:t>
        </w:r>
        <w:r w:rsidR="00941D41" w:rsidRPr="00D45F95">
          <w:rPr>
            <w:rStyle w:val="Hyperlink"/>
            <w:rFonts w:ascii="Courier New" w:hAnsi="Courier New" w:cs="Courier New"/>
          </w:rPr>
          <w:t xml:space="preserve"> </w:t>
        </w:r>
        <w:proofErr w:type="spellStart"/>
        <w:r w:rsidR="00941D41" w:rsidRPr="00D45F95">
          <w:rPr>
            <w:rStyle w:val="Hyperlink"/>
            <w:rFonts w:ascii="Courier New" w:hAnsi="Courier New" w:cs="Courier New"/>
          </w:rPr>
          <w:t>ngrok</w:t>
        </w:r>
        <w:proofErr w:type="spellEnd"/>
      </w:hyperlink>
      <w:r w:rsidR="00D45F95">
        <w:rPr>
          <w:rFonts w:ascii="Courier New" w:hAnsi="Courier New" w:cs="Courier New"/>
        </w:rPr>
        <w:t>)</w:t>
      </w:r>
      <w:r w:rsidR="00631863" w:rsidRPr="00631863">
        <w:rPr>
          <w:szCs w:val="24"/>
        </w:rPr>
        <w:t xml:space="preserve"> </w:t>
      </w:r>
    </w:p>
    <w:p w14:paraId="1C319EE0" w14:textId="088559B5" w:rsidR="00CA65F9" w:rsidRDefault="00CA65F9" w:rsidP="00941D41">
      <w:pPr>
        <w:pStyle w:val="PlainText"/>
        <w:spacing w:after="240"/>
        <w:rPr>
          <w:rFonts w:ascii="Courier New" w:hAnsi="Courier New" w:cs="Courier New"/>
        </w:rPr>
      </w:pPr>
      <w:r>
        <w:rPr>
          <w:rFonts w:ascii="Courier New" w:hAnsi="Courier New" w:cs="Courier New"/>
        </w:rPr>
        <w:t xml:space="preserve">To expose the server over the internet, the command to used is </w:t>
      </w:r>
      <w:proofErr w:type="spellStart"/>
      <w:r w:rsidRPr="009D1AA0">
        <w:rPr>
          <w:rFonts w:ascii="Courier New" w:hAnsi="Courier New" w:cs="Courier New"/>
          <w:highlight w:val="darkGray"/>
        </w:rPr>
        <w:t>ngrok</w:t>
      </w:r>
      <w:proofErr w:type="spellEnd"/>
      <w:r w:rsidRPr="009D1AA0">
        <w:rPr>
          <w:rFonts w:ascii="Courier New" w:hAnsi="Courier New" w:cs="Courier New"/>
          <w:highlight w:val="darkGray"/>
        </w:rPr>
        <w:t xml:space="preserve"> http 4000</w:t>
      </w:r>
      <w:r>
        <w:rPr>
          <w:rFonts w:ascii="Courier New" w:hAnsi="Courier New" w:cs="Courier New"/>
        </w:rPr>
        <w:t xml:space="preserve">. The port </w:t>
      </w:r>
      <w:r w:rsidR="009D1AA0">
        <w:rPr>
          <w:rFonts w:ascii="Courier New" w:hAnsi="Courier New" w:cs="Courier New"/>
        </w:rPr>
        <w:t>must</w:t>
      </w:r>
      <w:r>
        <w:rPr>
          <w:rFonts w:ascii="Courier New" w:hAnsi="Courier New" w:cs="Courier New"/>
        </w:rPr>
        <w:t xml:space="preserve"> be the same as the server port.</w:t>
      </w:r>
    </w:p>
    <w:p w14:paraId="7ECF3B08" w14:textId="501D9F98" w:rsidR="006D1AFB" w:rsidRDefault="006D1AFB" w:rsidP="006D1AFB">
      <w:pPr>
        <w:pStyle w:val="PlainText"/>
        <w:spacing w:after="240"/>
        <w:jc w:val="center"/>
        <w:rPr>
          <w:rFonts w:ascii="Courier New" w:hAnsi="Courier New" w:cs="Courier New"/>
        </w:rPr>
      </w:pPr>
      <w:r>
        <w:rPr>
          <w:noProof/>
        </w:rPr>
        <w:drawing>
          <wp:inline distT="0" distB="0" distL="0" distR="0" wp14:anchorId="1B80573F" wp14:editId="7A3D8644">
            <wp:extent cx="5613620" cy="198626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1896"/>
                    <a:stretch/>
                  </pic:blipFill>
                  <pic:spPr bwMode="auto">
                    <a:xfrm>
                      <a:off x="0" y="0"/>
                      <a:ext cx="5646095" cy="1997754"/>
                    </a:xfrm>
                    <a:prstGeom prst="rect">
                      <a:avLst/>
                    </a:prstGeom>
                    <a:ln>
                      <a:noFill/>
                    </a:ln>
                    <a:extLst>
                      <a:ext uri="{53640926-AAD7-44D8-BBD7-CCE9431645EC}">
                        <a14:shadowObscured xmlns:a14="http://schemas.microsoft.com/office/drawing/2010/main"/>
                      </a:ext>
                    </a:extLst>
                  </pic:spPr>
                </pic:pic>
              </a:graphicData>
            </a:graphic>
          </wp:inline>
        </w:drawing>
      </w:r>
    </w:p>
    <w:p w14:paraId="3F79646C" w14:textId="5A840445" w:rsidR="006D1AFB" w:rsidRDefault="006D1AFB" w:rsidP="00941D41">
      <w:pPr>
        <w:pStyle w:val="PlainText"/>
        <w:spacing w:after="240"/>
        <w:rPr>
          <w:rFonts w:ascii="Courier New" w:hAnsi="Courier New" w:cs="Courier New"/>
          <w:b/>
          <w:bCs/>
        </w:rPr>
      </w:pPr>
      <w:r w:rsidRPr="006D1AFB">
        <w:rPr>
          <w:rFonts w:ascii="Courier New" w:hAnsi="Courier New" w:cs="Courier New"/>
          <w:b/>
          <w:bCs/>
        </w:rPr>
        <w:lastRenderedPageBreak/>
        <w:t>Testing the en</w:t>
      </w:r>
      <w:r>
        <w:rPr>
          <w:rFonts w:ascii="Courier New" w:hAnsi="Courier New" w:cs="Courier New"/>
          <w:b/>
          <w:bCs/>
        </w:rPr>
        <w:t>d</w:t>
      </w:r>
      <w:r w:rsidRPr="006D1AFB">
        <w:rPr>
          <w:rFonts w:ascii="Courier New" w:hAnsi="Courier New" w:cs="Courier New"/>
          <w:b/>
          <w:bCs/>
        </w:rPr>
        <w:t>points:</w:t>
      </w:r>
    </w:p>
    <w:p w14:paraId="0F131772" w14:textId="5F2E0D6B" w:rsidR="00000000" w:rsidRPr="006D1AFB" w:rsidRDefault="006D1AFB" w:rsidP="00941D41">
      <w:pPr>
        <w:pStyle w:val="PlainText"/>
        <w:spacing w:after="240"/>
        <w:rPr>
          <w:rFonts w:ascii="Courier New" w:hAnsi="Courier New" w:cs="Courier New"/>
        </w:rPr>
      </w:pPr>
      <w:r>
        <w:rPr>
          <w:rFonts w:ascii="Courier New" w:hAnsi="Courier New" w:cs="Courier New"/>
        </w:rPr>
        <w:t>To test the endpoints, again we will b</w:t>
      </w:r>
      <w:r w:rsidR="00B41809">
        <w:rPr>
          <w:rFonts w:ascii="Courier New" w:hAnsi="Courier New" w:cs="Courier New"/>
        </w:rPr>
        <w:t xml:space="preserve">e using Postman. </w:t>
      </w:r>
    </w:p>
    <w:p w14:paraId="6F9F5865" w14:textId="77777777" w:rsidR="00B41809" w:rsidRPr="00B41809" w:rsidRDefault="00B41809" w:rsidP="00F77037">
      <w:pPr>
        <w:pStyle w:val="PlainText"/>
        <w:numPr>
          <w:ilvl w:val="0"/>
          <w:numId w:val="1"/>
        </w:numPr>
        <w:spacing w:after="240"/>
        <w:rPr>
          <w:rFonts w:ascii="Courier New" w:hAnsi="Courier New" w:cs="Courier New"/>
        </w:rPr>
      </w:pPr>
      <w:r w:rsidRPr="00B41809">
        <w:rPr>
          <w:rFonts w:ascii="Courier New" w:hAnsi="Courier New" w:cs="Courier New"/>
          <w:b/>
          <w:bCs/>
        </w:rPr>
        <w:t>Initializing validation node wallet</w:t>
      </w:r>
    </w:p>
    <w:p w14:paraId="4F0F02C4" w14:textId="2121E0BF" w:rsidR="00B41809" w:rsidRPr="00B41809" w:rsidRDefault="00B41809" w:rsidP="00F77037">
      <w:pPr>
        <w:pStyle w:val="PlainText"/>
        <w:spacing w:after="240"/>
        <w:ind w:left="360"/>
        <w:rPr>
          <w:rFonts w:ascii="Courier New" w:hAnsi="Courier New" w:cs="Courier New"/>
        </w:rPr>
      </w:pPr>
      <w:r w:rsidRPr="00B41809">
        <w:rPr>
          <w:rFonts w:ascii="Courier New" w:hAnsi="Courier New" w:cs="Courier New"/>
        </w:rPr>
        <w:t>The next step after starting the server will be creating a wallet for the validation node. The endpoint “</w:t>
      </w:r>
      <w:proofErr w:type="spellStart"/>
      <w:r w:rsidRPr="00B41809">
        <w:rPr>
          <w:rFonts w:ascii="Courier New" w:hAnsi="Courier New" w:cs="Courier New"/>
        </w:rPr>
        <w:t>node_wallet</w:t>
      </w:r>
      <w:proofErr w:type="spellEnd"/>
      <w:r w:rsidRPr="00B41809">
        <w:rPr>
          <w:rFonts w:ascii="Courier New" w:hAnsi="Courier New" w:cs="Courier New"/>
        </w:rPr>
        <w:t>” is called using POST method to the API for creating the wallet, and it is called automatically when the main.bat file is executed. It responds with the node’s public/private key pair</w:t>
      </w:r>
      <w:r w:rsidR="00F77037">
        <w:rPr>
          <w:rFonts w:ascii="Courier New" w:hAnsi="Courier New" w:cs="Courier New"/>
        </w:rPr>
        <w:t>.</w:t>
      </w:r>
    </w:p>
    <w:p w14:paraId="0DE9FE96" w14:textId="77777777" w:rsidR="00B41809" w:rsidRPr="00B41809" w:rsidRDefault="00B41809" w:rsidP="00F77037">
      <w:pPr>
        <w:pStyle w:val="PlainText"/>
        <w:spacing w:after="240"/>
        <w:ind w:left="360"/>
        <w:jc w:val="center"/>
        <w:rPr>
          <w:rFonts w:ascii="Courier New" w:hAnsi="Courier New" w:cs="Courier New"/>
        </w:rPr>
      </w:pPr>
      <w:r w:rsidRPr="00B41809">
        <w:rPr>
          <w:rFonts w:ascii="Courier New" w:hAnsi="Courier New" w:cs="Courier New"/>
        </w:rPr>
        <w:drawing>
          <wp:inline distT="0" distB="0" distL="0" distR="0" wp14:anchorId="4A77E083" wp14:editId="73ECDFEC">
            <wp:extent cx="5186477" cy="19655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766" r="614"/>
                    <a:stretch/>
                  </pic:blipFill>
                  <pic:spPr bwMode="auto">
                    <a:xfrm>
                      <a:off x="0" y="0"/>
                      <a:ext cx="5230714" cy="1982310"/>
                    </a:xfrm>
                    <a:prstGeom prst="rect">
                      <a:avLst/>
                    </a:prstGeom>
                    <a:ln>
                      <a:noFill/>
                    </a:ln>
                    <a:extLst>
                      <a:ext uri="{53640926-AAD7-44D8-BBD7-CCE9431645EC}">
                        <a14:shadowObscured xmlns:a14="http://schemas.microsoft.com/office/drawing/2010/main"/>
                      </a:ext>
                    </a:extLst>
                  </pic:spPr>
                </pic:pic>
              </a:graphicData>
            </a:graphic>
          </wp:inline>
        </w:drawing>
      </w:r>
    </w:p>
    <w:p w14:paraId="5D8432AC" w14:textId="77777777" w:rsidR="00B41809" w:rsidRPr="00B41809" w:rsidRDefault="00B41809" w:rsidP="00FD52F5">
      <w:pPr>
        <w:pStyle w:val="PlainText"/>
        <w:numPr>
          <w:ilvl w:val="0"/>
          <w:numId w:val="1"/>
        </w:numPr>
        <w:spacing w:after="240"/>
        <w:rPr>
          <w:rFonts w:ascii="Courier New" w:hAnsi="Courier New" w:cs="Courier New"/>
        </w:rPr>
      </w:pPr>
      <w:r w:rsidRPr="00B41809">
        <w:rPr>
          <w:rFonts w:ascii="Courier New" w:hAnsi="Courier New" w:cs="Courier New"/>
          <w:b/>
          <w:bCs/>
        </w:rPr>
        <w:t>Initializing voter wallet</w:t>
      </w:r>
    </w:p>
    <w:p w14:paraId="3398D20B" w14:textId="77777777" w:rsidR="00B41809" w:rsidRPr="00B41809" w:rsidRDefault="00B41809" w:rsidP="00FD52F5">
      <w:pPr>
        <w:pStyle w:val="PlainText"/>
        <w:spacing w:after="240"/>
        <w:ind w:left="360"/>
        <w:rPr>
          <w:rFonts w:ascii="Courier New" w:hAnsi="Courier New" w:cs="Courier New"/>
        </w:rPr>
      </w:pPr>
      <w:r w:rsidRPr="00B41809">
        <w:rPr>
          <w:rFonts w:ascii="Courier New" w:hAnsi="Courier New" w:cs="Courier New"/>
        </w:rPr>
        <w:t xml:space="preserve">The validation node is setup, and now we move to the voting process. After the voter’s authentication, a wallet </w:t>
      </w:r>
      <w:proofErr w:type="gramStart"/>
      <w:r w:rsidRPr="00B41809">
        <w:rPr>
          <w:rFonts w:ascii="Courier New" w:hAnsi="Courier New" w:cs="Courier New"/>
        </w:rPr>
        <w:t>has to</w:t>
      </w:r>
      <w:proofErr w:type="gramEnd"/>
      <w:r w:rsidRPr="00B41809">
        <w:rPr>
          <w:rFonts w:ascii="Courier New" w:hAnsi="Courier New" w:cs="Courier New"/>
        </w:rPr>
        <w:t xml:space="preserve"> be created in order to cast a ballot. When the voter logs in the “wallet” endpoint is called and it responds with the voter’s public/private key pair, and the VOTE token place into that wallet by the node. </w:t>
      </w:r>
    </w:p>
    <w:p w14:paraId="08BEB682" w14:textId="77777777" w:rsidR="00B41809" w:rsidRPr="00B41809" w:rsidRDefault="00B41809" w:rsidP="00FD52F5">
      <w:pPr>
        <w:pStyle w:val="PlainText"/>
        <w:ind w:left="360"/>
        <w:jc w:val="center"/>
        <w:rPr>
          <w:rFonts w:ascii="Courier New" w:hAnsi="Courier New" w:cs="Courier New"/>
        </w:rPr>
      </w:pPr>
      <w:r w:rsidRPr="00B41809">
        <w:rPr>
          <w:rFonts w:ascii="Courier New" w:hAnsi="Courier New" w:cs="Courier New"/>
        </w:rPr>
        <w:drawing>
          <wp:inline distT="0" distB="0" distL="0" distR="0" wp14:anchorId="615754DF" wp14:editId="6E5FDDD4">
            <wp:extent cx="5187038" cy="29711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565" r="248"/>
                    <a:stretch/>
                  </pic:blipFill>
                  <pic:spPr bwMode="auto">
                    <a:xfrm>
                      <a:off x="0" y="0"/>
                      <a:ext cx="5223679" cy="2992153"/>
                    </a:xfrm>
                    <a:prstGeom prst="rect">
                      <a:avLst/>
                    </a:prstGeom>
                    <a:ln>
                      <a:noFill/>
                    </a:ln>
                    <a:extLst>
                      <a:ext uri="{53640926-AAD7-44D8-BBD7-CCE9431645EC}">
                        <a14:shadowObscured xmlns:a14="http://schemas.microsoft.com/office/drawing/2010/main"/>
                      </a:ext>
                    </a:extLst>
                  </pic:spPr>
                </pic:pic>
              </a:graphicData>
            </a:graphic>
          </wp:inline>
        </w:drawing>
      </w:r>
    </w:p>
    <w:p w14:paraId="30574C1C" w14:textId="77777777" w:rsidR="00B41809" w:rsidRPr="00B41809" w:rsidRDefault="00B41809" w:rsidP="001C2242">
      <w:pPr>
        <w:pStyle w:val="PlainText"/>
        <w:numPr>
          <w:ilvl w:val="0"/>
          <w:numId w:val="1"/>
        </w:numPr>
        <w:spacing w:after="240"/>
        <w:rPr>
          <w:rFonts w:ascii="Courier New" w:hAnsi="Courier New" w:cs="Courier New"/>
        </w:rPr>
        <w:pPrChange w:id="0" w:author="Muhammad Waris Baloch" w:date="2019-10-06T13:17:00Z">
          <w:pPr>
            <w:pStyle w:val="PlainText"/>
            <w:numPr>
              <w:numId w:val="1"/>
            </w:numPr>
            <w:ind w:left="720" w:hanging="360"/>
          </w:pPr>
        </w:pPrChange>
      </w:pPr>
      <w:r w:rsidRPr="00B41809">
        <w:rPr>
          <w:rFonts w:ascii="Courier New" w:hAnsi="Courier New" w:cs="Courier New"/>
          <w:b/>
          <w:bCs/>
        </w:rPr>
        <w:lastRenderedPageBreak/>
        <w:t>Casting ballot</w:t>
      </w:r>
    </w:p>
    <w:p w14:paraId="200F8878" w14:textId="3888C4B8" w:rsidR="00B41809" w:rsidRPr="00B41809" w:rsidRDefault="00B41809" w:rsidP="001C2242">
      <w:pPr>
        <w:pStyle w:val="PlainText"/>
        <w:spacing w:after="240"/>
        <w:ind w:left="360"/>
        <w:rPr>
          <w:rFonts w:ascii="Courier New" w:hAnsi="Courier New" w:cs="Courier New"/>
        </w:rPr>
        <w:pPrChange w:id="1" w:author="Muhammad Waris Baloch" w:date="2019-10-06T13:17:00Z">
          <w:pPr>
            <w:pStyle w:val="PlainText"/>
            <w:ind w:left="360"/>
          </w:pPr>
        </w:pPrChange>
      </w:pPr>
      <w:r w:rsidRPr="00B41809">
        <w:rPr>
          <w:rFonts w:ascii="Courier New" w:hAnsi="Courier New" w:cs="Courier New"/>
        </w:rPr>
        <w:t>After the wallet creation, the voter can select a candidate and cast a ballot. A request is sent to the “ballot” endpoint along with JSON data that contains the voter’s choice, when the voter confirms the ballot and in response the API broadcasts the ballot information (candidate, voter key, signature and encrypted voter ID</w:t>
      </w:r>
      <w:del w:id="2" w:author="Muhammad Waris Baloch" w:date="2019-10-06T13:45:00Z">
        <w:r w:rsidRPr="00B41809" w:rsidDel="00910927">
          <w:rPr>
            <w:rFonts w:ascii="Courier New" w:hAnsi="Courier New" w:cs="Courier New"/>
          </w:rPr>
          <w:delText>, shown in Fig 5.4</w:delText>
        </w:r>
      </w:del>
      <w:r w:rsidRPr="00B41809">
        <w:rPr>
          <w:rFonts w:ascii="Courier New" w:hAnsi="Courier New" w:cs="Courier New"/>
        </w:rPr>
        <w:t>) to the peer nodes for validation</w:t>
      </w:r>
      <w:ins w:id="3" w:author="Muhammad Waris Baloch" w:date="2019-10-06T13:16:00Z">
        <w:r w:rsidR="001C2242">
          <w:rPr>
            <w:rFonts w:ascii="Courier New" w:hAnsi="Courier New" w:cs="Courier New"/>
          </w:rPr>
          <w:t>.</w:t>
        </w:r>
      </w:ins>
      <w:del w:id="4" w:author="Muhammad Waris Baloch" w:date="2019-10-06T13:16:00Z">
        <w:r w:rsidRPr="00B41809" w:rsidDel="001C2242">
          <w:rPr>
            <w:rFonts w:ascii="Courier New" w:hAnsi="Courier New" w:cs="Courier New"/>
          </w:rPr>
          <w:delText>.</w:delText>
        </w:r>
      </w:del>
    </w:p>
    <w:p w14:paraId="0EF32336" w14:textId="787D01AF" w:rsidR="00B41809" w:rsidDel="001C2242" w:rsidRDefault="00B41809" w:rsidP="001C2242">
      <w:pPr>
        <w:pStyle w:val="PlainText"/>
        <w:spacing w:after="240"/>
        <w:ind w:left="360"/>
        <w:jc w:val="center"/>
        <w:rPr>
          <w:del w:id="5" w:author="Muhammad Waris Baloch" w:date="2019-10-06T13:16:00Z"/>
          <w:rFonts w:ascii="Courier New" w:hAnsi="Courier New" w:cs="Courier New"/>
        </w:rPr>
      </w:pPr>
      <w:r w:rsidRPr="00B41809">
        <w:rPr>
          <w:rFonts w:ascii="Courier New" w:hAnsi="Courier New" w:cs="Courier New"/>
        </w:rPr>
        <w:drawing>
          <wp:inline distT="0" distB="0" distL="0" distR="0" wp14:anchorId="6ECE00A7" wp14:editId="3DD1ED52">
            <wp:extent cx="5090232" cy="2924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71" t="-1" r="435" b="1291"/>
                    <a:stretch/>
                  </pic:blipFill>
                  <pic:spPr bwMode="auto">
                    <a:xfrm>
                      <a:off x="0" y="0"/>
                      <a:ext cx="5104097" cy="2932140"/>
                    </a:xfrm>
                    <a:prstGeom prst="rect">
                      <a:avLst/>
                    </a:prstGeom>
                    <a:ln>
                      <a:noFill/>
                    </a:ln>
                    <a:extLst>
                      <a:ext uri="{53640926-AAD7-44D8-BBD7-CCE9431645EC}">
                        <a14:shadowObscured xmlns:a14="http://schemas.microsoft.com/office/drawing/2010/main"/>
                      </a:ext>
                    </a:extLst>
                  </pic:spPr>
                </pic:pic>
              </a:graphicData>
            </a:graphic>
          </wp:inline>
        </w:drawing>
      </w:r>
    </w:p>
    <w:p w14:paraId="6EB68564" w14:textId="77777777" w:rsidR="001C2242" w:rsidRPr="00B41809" w:rsidRDefault="001C2242" w:rsidP="001C2242">
      <w:pPr>
        <w:pStyle w:val="PlainText"/>
        <w:spacing w:after="240"/>
        <w:ind w:left="720"/>
        <w:jc w:val="center"/>
        <w:rPr>
          <w:ins w:id="6" w:author="Muhammad Waris Baloch" w:date="2019-10-06T13:17:00Z"/>
          <w:rFonts w:ascii="Courier New" w:hAnsi="Courier New" w:cs="Courier New"/>
        </w:rPr>
        <w:pPrChange w:id="7" w:author="Muhammad Waris Baloch" w:date="2019-10-06T13:17:00Z">
          <w:pPr>
            <w:pStyle w:val="PlainText"/>
          </w:pPr>
        </w:pPrChange>
      </w:pPr>
    </w:p>
    <w:p w14:paraId="209A8A43" w14:textId="7CB6FE94" w:rsidR="00B41809" w:rsidRPr="00B41809" w:rsidDel="001C2242" w:rsidRDefault="00B41809" w:rsidP="001C2242">
      <w:pPr>
        <w:pStyle w:val="PlainText"/>
        <w:ind w:left="720"/>
        <w:jc w:val="center"/>
        <w:rPr>
          <w:del w:id="8" w:author="Muhammad Waris Baloch" w:date="2019-10-06T13:16:00Z"/>
          <w:rFonts w:ascii="Courier New" w:hAnsi="Courier New" w:cs="Courier New"/>
          <w:bCs/>
        </w:rPr>
        <w:pPrChange w:id="9" w:author="Muhammad Waris Baloch" w:date="2019-10-06T13:17:00Z">
          <w:pPr>
            <w:pStyle w:val="PlainText"/>
          </w:pPr>
        </w:pPrChange>
      </w:pPr>
      <w:bookmarkStart w:id="10" w:name="_Toc21165667"/>
      <w:del w:id="11" w:author="Muhammad Waris Baloch" w:date="2019-10-06T13:16:00Z">
        <w:r w:rsidRPr="00B41809" w:rsidDel="001C2242">
          <w:rPr>
            <w:rFonts w:ascii="Courier New" w:hAnsi="Courier New" w:cs="Courier New"/>
            <w:bCs/>
          </w:rPr>
          <w:delText>Figure 5.</w:delText>
        </w:r>
        <w:r w:rsidRPr="00B41809" w:rsidDel="001C2242">
          <w:rPr>
            <w:rFonts w:ascii="Courier New" w:hAnsi="Courier New" w:cs="Courier New"/>
            <w:bCs/>
          </w:rPr>
          <w:fldChar w:fldCharType="begin"/>
        </w:r>
        <w:r w:rsidRPr="00B41809" w:rsidDel="001C2242">
          <w:rPr>
            <w:rFonts w:ascii="Courier New" w:hAnsi="Courier New" w:cs="Courier New"/>
            <w:bCs/>
          </w:rPr>
          <w:delInstrText xml:space="preserve"> SEQ Figure \* ARABIC \s 1 </w:delInstrText>
        </w:r>
        <w:r w:rsidRPr="00B41809" w:rsidDel="001C2242">
          <w:rPr>
            <w:rFonts w:ascii="Courier New" w:hAnsi="Courier New" w:cs="Courier New"/>
            <w:bCs/>
          </w:rPr>
          <w:fldChar w:fldCharType="separate"/>
        </w:r>
        <w:r w:rsidRPr="00B41809" w:rsidDel="001C2242">
          <w:rPr>
            <w:rFonts w:ascii="Courier New" w:hAnsi="Courier New" w:cs="Courier New"/>
            <w:bCs/>
          </w:rPr>
          <w:delText>5</w:delText>
        </w:r>
        <w:r w:rsidRPr="00B41809" w:rsidDel="001C2242">
          <w:rPr>
            <w:rFonts w:ascii="Courier New" w:hAnsi="Courier New" w:cs="Courier New"/>
          </w:rPr>
          <w:fldChar w:fldCharType="end"/>
        </w:r>
        <w:r w:rsidRPr="00B41809" w:rsidDel="001C2242">
          <w:rPr>
            <w:rFonts w:ascii="Courier New" w:hAnsi="Courier New" w:cs="Courier New"/>
            <w:bCs/>
          </w:rPr>
          <w:delText xml:space="preserve"> JSON response of "ballot" API endpoint.</w:delText>
        </w:r>
        <w:bookmarkEnd w:id="10"/>
      </w:del>
    </w:p>
    <w:p w14:paraId="63B6F64B" w14:textId="5011CD06" w:rsidR="00B41809" w:rsidRPr="00B41809" w:rsidDel="001C2242" w:rsidRDefault="00B41809" w:rsidP="001C2242">
      <w:pPr>
        <w:pStyle w:val="PlainText"/>
        <w:ind w:left="360"/>
        <w:jc w:val="center"/>
        <w:rPr>
          <w:del w:id="12" w:author="Muhammad Waris Baloch" w:date="2019-10-06T13:16:00Z"/>
          <w:rFonts w:ascii="Courier New" w:hAnsi="Courier New" w:cs="Courier New"/>
        </w:rPr>
        <w:pPrChange w:id="13" w:author="Muhammad Waris Baloch" w:date="2019-10-06T13:17:00Z">
          <w:pPr>
            <w:pStyle w:val="PlainText"/>
          </w:pPr>
        </w:pPrChange>
      </w:pPr>
      <w:del w:id="14" w:author="Muhammad Waris Baloch" w:date="2019-10-06T13:16:00Z">
        <w:r w:rsidRPr="00B41809" w:rsidDel="001C2242">
          <w:rPr>
            <w:rFonts w:ascii="Courier New" w:hAnsi="Courier New" w:cs="Courier New"/>
          </w:rPr>
          <w:delText>And after validation, the peer nodes add the block to the chain, shown in Figure 5.6 and 5.7.</w:delText>
        </w:r>
      </w:del>
    </w:p>
    <w:p w14:paraId="7D137FCC" w14:textId="77777777" w:rsidR="00B41809" w:rsidRPr="00B41809" w:rsidRDefault="00B41809" w:rsidP="00E80A84">
      <w:pPr>
        <w:pStyle w:val="PlainText"/>
        <w:spacing w:after="240"/>
        <w:ind w:left="720"/>
        <w:jc w:val="center"/>
        <w:rPr>
          <w:rFonts w:ascii="Courier New" w:hAnsi="Courier New" w:cs="Courier New"/>
        </w:rPr>
        <w:pPrChange w:id="15" w:author="Muhammad Waris Baloch" w:date="2019-10-06T13:18:00Z">
          <w:pPr>
            <w:pStyle w:val="PlainText"/>
          </w:pPr>
        </w:pPrChange>
      </w:pPr>
      <w:r w:rsidRPr="00B41809">
        <w:rPr>
          <w:rFonts w:ascii="Courier New" w:hAnsi="Courier New" w:cs="Courier New"/>
        </w:rPr>
        <w:drawing>
          <wp:inline distT="0" distB="0" distL="0" distR="0" wp14:anchorId="3221F073" wp14:editId="0DFC1067">
            <wp:extent cx="5139319" cy="367665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810" r="379"/>
                    <a:stretch/>
                  </pic:blipFill>
                  <pic:spPr bwMode="auto">
                    <a:xfrm>
                      <a:off x="0" y="0"/>
                      <a:ext cx="5145098" cy="3680784"/>
                    </a:xfrm>
                    <a:prstGeom prst="rect">
                      <a:avLst/>
                    </a:prstGeom>
                    <a:ln>
                      <a:noFill/>
                    </a:ln>
                    <a:extLst>
                      <a:ext uri="{53640926-AAD7-44D8-BBD7-CCE9431645EC}">
                        <a14:shadowObscured xmlns:a14="http://schemas.microsoft.com/office/drawing/2010/main"/>
                      </a:ext>
                    </a:extLst>
                  </pic:spPr>
                </pic:pic>
              </a:graphicData>
            </a:graphic>
          </wp:inline>
        </w:drawing>
      </w:r>
    </w:p>
    <w:p w14:paraId="701AAC2B" w14:textId="1A67F6BF" w:rsidR="00B41809" w:rsidRPr="00B41809" w:rsidDel="00E80A84" w:rsidRDefault="00B41809" w:rsidP="00B41809">
      <w:pPr>
        <w:pStyle w:val="PlainText"/>
        <w:rPr>
          <w:del w:id="16" w:author="Muhammad Waris Baloch" w:date="2019-10-06T13:18:00Z"/>
          <w:rFonts w:ascii="Courier New" w:hAnsi="Courier New" w:cs="Courier New"/>
          <w:bCs/>
        </w:rPr>
      </w:pPr>
      <w:bookmarkStart w:id="17" w:name="_Toc21165668"/>
      <w:del w:id="18" w:author="Muhammad Waris Baloch" w:date="2019-10-06T13:18:00Z">
        <w:r w:rsidRPr="00B41809" w:rsidDel="00E80A84">
          <w:rPr>
            <w:rFonts w:ascii="Courier New" w:hAnsi="Courier New" w:cs="Courier New"/>
            <w:bCs/>
          </w:rPr>
          <w:lastRenderedPageBreak/>
          <w:delText>Figure 5.</w:delText>
        </w:r>
        <w:r w:rsidRPr="00B41809" w:rsidDel="00E80A84">
          <w:rPr>
            <w:rFonts w:ascii="Courier New" w:hAnsi="Courier New" w:cs="Courier New"/>
            <w:bCs/>
          </w:rPr>
          <w:fldChar w:fldCharType="begin"/>
        </w:r>
        <w:r w:rsidRPr="00B41809" w:rsidDel="00E80A84">
          <w:rPr>
            <w:rFonts w:ascii="Courier New" w:hAnsi="Courier New" w:cs="Courier New"/>
            <w:bCs/>
          </w:rPr>
          <w:delInstrText xml:space="preserve"> SEQ Figure \* ARABIC \s 1 </w:delInstrText>
        </w:r>
        <w:r w:rsidRPr="00B41809" w:rsidDel="00E80A84">
          <w:rPr>
            <w:rFonts w:ascii="Courier New" w:hAnsi="Courier New" w:cs="Courier New"/>
            <w:bCs/>
          </w:rPr>
          <w:fldChar w:fldCharType="separate"/>
        </w:r>
        <w:r w:rsidRPr="00B41809" w:rsidDel="00E80A84">
          <w:rPr>
            <w:rFonts w:ascii="Courier New" w:hAnsi="Courier New" w:cs="Courier New"/>
            <w:bCs/>
          </w:rPr>
          <w:delText>6</w:delText>
        </w:r>
        <w:r w:rsidRPr="00B41809" w:rsidDel="00E80A84">
          <w:rPr>
            <w:rFonts w:ascii="Courier New" w:hAnsi="Courier New" w:cs="Courier New"/>
          </w:rPr>
          <w:fldChar w:fldCharType="end"/>
        </w:r>
        <w:r w:rsidRPr="00B41809" w:rsidDel="00E80A84">
          <w:rPr>
            <w:rFonts w:ascii="Courier New" w:hAnsi="Courier New" w:cs="Courier New"/>
            <w:bCs/>
          </w:rPr>
          <w:delText xml:space="preserve"> Snapshot of the block added to chain of on node running on port 4041.</w:delText>
        </w:r>
        <w:bookmarkEnd w:id="17"/>
      </w:del>
    </w:p>
    <w:p w14:paraId="4A4BDF96" w14:textId="77777777" w:rsidR="00B41809" w:rsidRPr="00B41809" w:rsidRDefault="00B41809" w:rsidP="00C62B7F">
      <w:pPr>
        <w:pStyle w:val="PlainText"/>
        <w:spacing w:after="240"/>
        <w:ind w:left="720"/>
        <w:jc w:val="center"/>
        <w:rPr>
          <w:rFonts w:ascii="Courier New" w:hAnsi="Courier New" w:cs="Courier New"/>
        </w:rPr>
        <w:pPrChange w:id="19" w:author="Muhammad Waris Baloch" w:date="2019-10-06T13:18:00Z">
          <w:pPr>
            <w:pStyle w:val="PlainText"/>
          </w:pPr>
        </w:pPrChange>
      </w:pPr>
      <w:r w:rsidRPr="00B41809">
        <w:rPr>
          <w:rFonts w:ascii="Courier New" w:hAnsi="Courier New" w:cs="Courier New"/>
        </w:rPr>
        <w:drawing>
          <wp:inline distT="0" distB="0" distL="0" distR="0" wp14:anchorId="667016CB" wp14:editId="7527599C">
            <wp:extent cx="5218981" cy="3624636"/>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99" r="551"/>
                    <a:stretch/>
                  </pic:blipFill>
                  <pic:spPr bwMode="auto">
                    <a:xfrm>
                      <a:off x="0" y="0"/>
                      <a:ext cx="5224198" cy="3628259"/>
                    </a:xfrm>
                    <a:prstGeom prst="rect">
                      <a:avLst/>
                    </a:prstGeom>
                    <a:ln>
                      <a:noFill/>
                    </a:ln>
                    <a:extLst>
                      <a:ext uri="{53640926-AAD7-44D8-BBD7-CCE9431645EC}">
                        <a14:shadowObscured xmlns:a14="http://schemas.microsoft.com/office/drawing/2010/main"/>
                      </a:ext>
                    </a:extLst>
                  </pic:spPr>
                </pic:pic>
              </a:graphicData>
            </a:graphic>
          </wp:inline>
        </w:drawing>
      </w:r>
    </w:p>
    <w:p w14:paraId="5BCD61F8" w14:textId="204AC84D" w:rsidR="00B41809" w:rsidRPr="00B41809" w:rsidDel="00C62B7F" w:rsidRDefault="00B41809" w:rsidP="00B41809">
      <w:pPr>
        <w:pStyle w:val="PlainText"/>
        <w:rPr>
          <w:del w:id="20" w:author="Muhammad Waris Baloch" w:date="2019-10-06T13:18:00Z"/>
          <w:rFonts w:ascii="Courier New" w:hAnsi="Courier New" w:cs="Courier New"/>
          <w:bCs/>
        </w:rPr>
      </w:pPr>
      <w:bookmarkStart w:id="21" w:name="_Toc21165669"/>
      <w:del w:id="22" w:author="Muhammad Waris Baloch" w:date="2019-10-06T13:18:00Z">
        <w:r w:rsidRPr="00B41809" w:rsidDel="00C62B7F">
          <w:rPr>
            <w:rFonts w:ascii="Courier New" w:hAnsi="Courier New" w:cs="Courier New"/>
            <w:bCs/>
          </w:rPr>
          <w:delText>Figure 5.</w:delText>
        </w:r>
        <w:r w:rsidRPr="00B41809" w:rsidDel="00C62B7F">
          <w:rPr>
            <w:rFonts w:ascii="Courier New" w:hAnsi="Courier New" w:cs="Courier New"/>
            <w:bCs/>
          </w:rPr>
          <w:fldChar w:fldCharType="begin"/>
        </w:r>
        <w:r w:rsidRPr="00B41809" w:rsidDel="00C62B7F">
          <w:rPr>
            <w:rFonts w:ascii="Courier New" w:hAnsi="Courier New" w:cs="Courier New"/>
            <w:bCs/>
          </w:rPr>
          <w:delInstrText xml:space="preserve"> SEQ Figure \* ARABIC \s 1 </w:delInstrText>
        </w:r>
        <w:r w:rsidRPr="00B41809" w:rsidDel="00C62B7F">
          <w:rPr>
            <w:rFonts w:ascii="Courier New" w:hAnsi="Courier New" w:cs="Courier New"/>
            <w:bCs/>
          </w:rPr>
          <w:fldChar w:fldCharType="separate"/>
        </w:r>
        <w:r w:rsidRPr="00B41809" w:rsidDel="00C62B7F">
          <w:rPr>
            <w:rFonts w:ascii="Courier New" w:hAnsi="Courier New" w:cs="Courier New"/>
            <w:bCs/>
          </w:rPr>
          <w:delText>7</w:delText>
        </w:r>
        <w:r w:rsidRPr="00B41809" w:rsidDel="00C62B7F">
          <w:rPr>
            <w:rFonts w:ascii="Courier New" w:hAnsi="Courier New" w:cs="Courier New"/>
          </w:rPr>
          <w:fldChar w:fldCharType="end"/>
        </w:r>
        <w:r w:rsidRPr="00B41809" w:rsidDel="00C62B7F">
          <w:rPr>
            <w:rFonts w:ascii="Courier New" w:hAnsi="Courier New" w:cs="Courier New"/>
            <w:bCs/>
          </w:rPr>
          <w:delText xml:space="preserve"> Snapshot of the block added to chain of on node running on port 4040.</w:delText>
        </w:r>
        <w:bookmarkEnd w:id="21"/>
      </w:del>
    </w:p>
    <w:p w14:paraId="7134572F" w14:textId="77777777" w:rsidR="00B41809" w:rsidRPr="00B41809" w:rsidRDefault="00B41809" w:rsidP="00C62B7F">
      <w:pPr>
        <w:pStyle w:val="PlainText"/>
        <w:numPr>
          <w:ilvl w:val="0"/>
          <w:numId w:val="1"/>
        </w:numPr>
        <w:spacing w:after="240"/>
        <w:rPr>
          <w:rFonts w:ascii="Courier New" w:hAnsi="Courier New" w:cs="Courier New"/>
        </w:rPr>
        <w:pPrChange w:id="23" w:author="Muhammad Waris Baloch" w:date="2019-10-06T13:18:00Z">
          <w:pPr>
            <w:pStyle w:val="PlainText"/>
            <w:numPr>
              <w:numId w:val="1"/>
            </w:numPr>
            <w:ind w:left="720" w:hanging="360"/>
          </w:pPr>
        </w:pPrChange>
      </w:pPr>
      <w:r w:rsidRPr="00B41809">
        <w:rPr>
          <w:rFonts w:ascii="Courier New" w:hAnsi="Courier New" w:cs="Courier New"/>
          <w:b/>
          <w:bCs/>
        </w:rPr>
        <w:t xml:space="preserve">Vote count </w:t>
      </w:r>
    </w:p>
    <w:p w14:paraId="00019C17" w14:textId="15775A97" w:rsidR="00B41809" w:rsidRPr="00B41809" w:rsidRDefault="00B41809" w:rsidP="00C62B7F">
      <w:pPr>
        <w:pStyle w:val="PlainText"/>
        <w:spacing w:after="240"/>
        <w:ind w:left="360"/>
        <w:rPr>
          <w:rFonts w:ascii="Courier New" w:hAnsi="Courier New" w:cs="Courier New"/>
        </w:rPr>
        <w:pPrChange w:id="24" w:author="Muhammad Waris Baloch" w:date="2019-10-06T13:18:00Z">
          <w:pPr>
            <w:pStyle w:val="PlainText"/>
          </w:pPr>
        </w:pPrChange>
      </w:pPr>
      <w:r w:rsidRPr="00B41809">
        <w:rPr>
          <w:rFonts w:ascii="Courier New" w:hAnsi="Courier New" w:cs="Courier New"/>
        </w:rPr>
        <w:t>After the voting process ends, the “</w:t>
      </w:r>
      <w:proofErr w:type="spellStart"/>
      <w:r w:rsidRPr="00B41809">
        <w:rPr>
          <w:rFonts w:ascii="Courier New" w:hAnsi="Courier New" w:cs="Courier New"/>
        </w:rPr>
        <w:t>count_votes</w:t>
      </w:r>
      <w:proofErr w:type="spellEnd"/>
      <w:r w:rsidRPr="00B41809">
        <w:rPr>
          <w:rFonts w:ascii="Courier New" w:hAnsi="Courier New" w:cs="Courier New"/>
        </w:rPr>
        <w:t>” endpoint will be triggered by the tallying server in order to display the result of the web app. For testing, a GET request is sent to the server in order to count votes for a candidate (ALI in this case)</w:t>
      </w:r>
      <w:del w:id="25" w:author="Muhammad Waris Baloch" w:date="2019-10-06T13:46:00Z">
        <w:r w:rsidRPr="00B41809" w:rsidDel="00AF3C42">
          <w:rPr>
            <w:rFonts w:ascii="Courier New" w:hAnsi="Courier New" w:cs="Courier New"/>
          </w:rPr>
          <w:delText>, shown in Figure 5.8.</w:delText>
        </w:r>
      </w:del>
      <w:ins w:id="26" w:author="Muhammad Waris Baloch" w:date="2019-10-06T13:46:00Z">
        <w:r w:rsidR="00AF3C42">
          <w:rPr>
            <w:rFonts w:ascii="Courier New" w:hAnsi="Courier New" w:cs="Courier New"/>
          </w:rPr>
          <w:t>.</w:t>
        </w:r>
      </w:ins>
    </w:p>
    <w:p w14:paraId="58CDD520" w14:textId="77777777" w:rsidR="00B41809" w:rsidRPr="00B41809" w:rsidRDefault="00B41809" w:rsidP="00C62B7F">
      <w:pPr>
        <w:pStyle w:val="PlainText"/>
        <w:spacing w:after="240"/>
        <w:ind w:left="360"/>
        <w:jc w:val="center"/>
        <w:rPr>
          <w:rFonts w:ascii="Courier New" w:hAnsi="Courier New" w:cs="Courier New"/>
        </w:rPr>
        <w:pPrChange w:id="27" w:author="Muhammad Waris Baloch" w:date="2019-10-06T13:19:00Z">
          <w:pPr>
            <w:pStyle w:val="PlainText"/>
          </w:pPr>
        </w:pPrChange>
      </w:pPr>
      <w:r w:rsidRPr="00B41809">
        <w:rPr>
          <w:rFonts w:ascii="Courier New" w:hAnsi="Courier New" w:cs="Courier New"/>
        </w:rPr>
        <w:drawing>
          <wp:inline distT="0" distB="0" distL="0" distR="0" wp14:anchorId="01A5BD25" wp14:editId="4E55F780">
            <wp:extent cx="5208423" cy="1555731"/>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80" r="407" b="3577"/>
                    <a:stretch/>
                  </pic:blipFill>
                  <pic:spPr bwMode="auto">
                    <a:xfrm>
                      <a:off x="0" y="0"/>
                      <a:ext cx="5224208" cy="1560446"/>
                    </a:xfrm>
                    <a:prstGeom prst="rect">
                      <a:avLst/>
                    </a:prstGeom>
                    <a:ln>
                      <a:noFill/>
                    </a:ln>
                    <a:extLst>
                      <a:ext uri="{53640926-AAD7-44D8-BBD7-CCE9431645EC}">
                        <a14:shadowObscured xmlns:a14="http://schemas.microsoft.com/office/drawing/2010/main"/>
                      </a:ext>
                    </a:extLst>
                  </pic:spPr>
                </pic:pic>
              </a:graphicData>
            </a:graphic>
          </wp:inline>
        </w:drawing>
      </w:r>
    </w:p>
    <w:p w14:paraId="6B76245C" w14:textId="5BA27255" w:rsidR="00B41809" w:rsidRPr="00B41809" w:rsidDel="00C62B7F" w:rsidRDefault="00B41809" w:rsidP="00B41809">
      <w:pPr>
        <w:pStyle w:val="PlainText"/>
        <w:rPr>
          <w:del w:id="28" w:author="Muhammad Waris Baloch" w:date="2019-10-06T13:19:00Z"/>
          <w:rFonts w:ascii="Courier New" w:hAnsi="Courier New" w:cs="Courier New"/>
          <w:bCs/>
        </w:rPr>
      </w:pPr>
      <w:bookmarkStart w:id="29" w:name="_Toc21165670"/>
      <w:del w:id="30" w:author="Muhammad Waris Baloch" w:date="2019-10-06T13:19:00Z">
        <w:r w:rsidRPr="00B41809" w:rsidDel="00C62B7F">
          <w:rPr>
            <w:rFonts w:ascii="Courier New" w:hAnsi="Courier New" w:cs="Courier New"/>
            <w:bCs/>
          </w:rPr>
          <w:delText>Figure 5.</w:delText>
        </w:r>
        <w:r w:rsidRPr="00B41809" w:rsidDel="00C62B7F">
          <w:rPr>
            <w:rFonts w:ascii="Courier New" w:hAnsi="Courier New" w:cs="Courier New"/>
            <w:bCs/>
          </w:rPr>
          <w:fldChar w:fldCharType="begin"/>
        </w:r>
        <w:r w:rsidRPr="00B41809" w:rsidDel="00C62B7F">
          <w:rPr>
            <w:rFonts w:ascii="Courier New" w:hAnsi="Courier New" w:cs="Courier New"/>
            <w:bCs/>
          </w:rPr>
          <w:delInstrText xml:space="preserve"> SEQ Figure \* ARABIC \s 1 </w:delInstrText>
        </w:r>
        <w:r w:rsidRPr="00B41809" w:rsidDel="00C62B7F">
          <w:rPr>
            <w:rFonts w:ascii="Courier New" w:hAnsi="Courier New" w:cs="Courier New"/>
            <w:bCs/>
          </w:rPr>
          <w:fldChar w:fldCharType="separate"/>
        </w:r>
        <w:r w:rsidRPr="00B41809" w:rsidDel="00C62B7F">
          <w:rPr>
            <w:rFonts w:ascii="Courier New" w:hAnsi="Courier New" w:cs="Courier New"/>
            <w:bCs/>
          </w:rPr>
          <w:delText>8</w:delText>
        </w:r>
        <w:r w:rsidRPr="00B41809" w:rsidDel="00C62B7F">
          <w:rPr>
            <w:rFonts w:ascii="Courier New" w:hAnsi="Courier New" w:cs="Courier New"/>
          </w:rPr>
          <w:fldChar w:fldCharType="end"/>
        </w:r>
        <w:r w:rsidRPr="00B41809" w:rsidDel="00C62B7F">
          <w:rPr>
            <w:rFonts w:ascii="Courier New" w:hAnsi="Courier New" w:cs="Courier New"/>
            <w:bCs/>
          </w:rPr>
          <w:delText xml:space="preserve"> JSON response of "count_votes" endpoint.</w:delText>
        </w:r>
        <w:bookmarkEnd w:id="29"/>
      </w:del>
    </w:p>
    <w:p w14:paraId="2E5DCF2A" w14:textId="77777777" w:rsidR="00B41809" w:rsidRPr="00B41809" w:rsidRDefault="00B41809" w:rsidP="00C62B7F">
      <w:pPr>
        <w:pStyle w:val="PlainText"/>
        <w:numPr>
          <w:ilvl w:val="0"/>
          <w:numId w:val="1"/>
        </w:numPr>
        <w:spacing w:after="240"/>
        <w:rPr>
          <w:rFonts w:ascii="Courier New" w:hAnsi="Courier New" w:cs="Courier New"/>
        </w:rPr>
        <w:pPrChange w:id="31" w:author="Muhammad Waris Baloch" w:date="2019-10-06T13:19:00Z">
          <w:pPr>
            <w:pStyle w:val="PlainText"/>
            <w:numPr>
              <w:numId w:val="1"/>
            </w:numPr>
            <w:ind w:left="720" w:hanging="360"/>
          </w:pPr>
        </w:pPrChange>
      </w:pPr>
      <w:r w:rsidRPr="00B41809">
        <w:rPr>
          <w:rFonts w:ascii="Courier New" w:hAnsi="Courier New" w:cs="Courier New"/>
          <w:b/>
          <w:bCs/>
        </w:rPr>
        <w:t xml:space="preserve">Ballot verification </w:t>
      </w:r>
    </w:p>
    <w:p w14:paraId="5FE14DE8" w14:textId="77777777" w:rsidR="00B41809" w:rsidRPr="00B41809" w:rsidRDefault="00B41809" w:rsidP="00C62B7F">
      <w:pPr>
        <w:pStyle w:val="PlainText"/>
        <w:ind w:left="360"/>
        <w:rPr>
          <w:rFonts w:ascii="Courier New" w:hAnsi="Courier New" w:cs="Courier New"/>
        </w:rPr>
        <w:pPrChange w:id="32" w:author="Muhammad Waris Baloch" w:date="2019-10-06T13:19:00Z">
          <w:pPr>
            <w:pStyle w:val="PlainText"/>
          </w:pPr>
        </w:pPrChange>
      </w:pPr>
      <w:r w:rsidRPr="00B41809">
        <w:rPr>
          <w:rFonts w:ascii="Courier New" w:hAnsi="Courier New" w:cs="Courier New"/>
        </w:rPr>
        <w:t>To verify the voter’s ballot, a request is sent to the “</w:t>
      </w:r>
      <w:proofErr w:type="spellStart"/>
      <w:r w:rsidRPr="00B41809">
        <w:rPr>
          <w:rFonts w:ascii="Courier New" w:hAnsi="Courier New" w:cs="Courier New"/>
        </w:rPr>
        <w:t>check_ballot</w:t>
      </w:r>
      <w:proofErr w:type="spellEnd"/>
      <w:r w:rsidRPr="00B41809">
        <w:rPr>
          <w:rFonts w:ascii="Courier New" w:hAnsi="Courier New" w:cs="Courier New"/>
        </w:rPr>
        <w:t>” endpoint along with JSON data that contains the voter’s ID, public key and private key. The public key is to improve the searching time, and the private key to decrypt the voter ID and check if the decrypted text matches the ID. Only then it will return the voter’s ballot, show in figure 5.9.</w:t>
      </w:r>
    </w:p>
    <w:p w14:paraId="61769A57" w14:textId="77777777" w:rsidR="00B41809" w:rsidRPr="00B41809" w:rsidRDefault="00B41809" w:rsidP="00C62B7F">
      <w:pPr>
        <w:pStyle w:val="PlainText"/>
        <w:ind w:left="360"/>
        <w:jc w:val="center"/>
        <w:rPr>
          <w:rFonts w:ascii="Courier New" w:hAnsi="Courier New" w:cs="Courier New"/>
        </w:rPr>
        <w:pPrChange w:id="33" w:author="Muhammad Waris Baloch" w:date="2019-10-06T13:19:00Z">
          <w:pPr>
            <w:pStyle w:val="PlainText"/>
          </w:pPr>
        </w:pPrChange>
      </w:pPr>
      <w:r w:rsidRPr="00B41809">
        <w:rPr>
          <w:rFonts w:ascii="Courier New" w:hAnsi="Courier New" w:cs="Courier New"/>
        </w:rPr>
        <w:lastRenderedPageBreak/>
        <w:drawing>
          <wp:inline distT="0" distB="0" distL="0" distR="0" wp14:anchorId="5304D925" wp14:editId="7C0B381B">
            <wp:extent cx="5283200" cy="3193521"/>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0" t="1853" r="289" b="735"/>
                    <a:stretch/>
                  </pic:blipFill>
                  <pic:spPr bwMode="auto">
                    <a:xfrm>
                      <a:off x="0" y="0"/>
                      <a:ext cx="5286052" cy="3195245"/>
                    </a:xfrm>
                    <a:prstGeom prst="rect">
                      <a:avLst/>
                    </a:prstGeom>
                    <a:ln>
                      <a:noFill/>
                    </a:ln>
                    <a:extLst>
                      <a:ext uri="{53640926-AAD7-44D8-BBD7-CCE9431645EC}">
                        <a14:shadowObscured xmlns:a14="http://schemas.microsoft.com/office/drawing/2010/main"/>
                      </a:ext>
                    </a:extLst>
                  </pic:spPr>
                </pic:pic>
              </a:graphicData>
            </a:graphic>
          </wp:inline>
        </w:drawing>
      </w:r>
    </w:p>
    <w:p w14:paraId="68DC4B20" w14:textId="56BC6C3B" w:rsidR="00E604C1" w:rsidDel="00E66C4E" w:rsidRDefault="00B41809" w:rsidP="00B41809">
      <w:pPr>
        <w:pStyle w:val="PlainText"/>
        <w:rPr>
          <w:del w:id="34" w:author="Muhammad Waris Baloch" w:date="2019-10-06T13:19:00Z"/>
          <w:rFonts w:ascii="Courier New" w:hAnsi="Courier New" w:cs="Courier New"/>
        </w:rPr>
      </w:pPr>
      <w:bookmarkStart w:id="35" w:name="_Toc21165671"/>
      <w:del w:id="36" w:author="Muhammad Waris Baloch" w:date="2019-10-06T13:19:00Z">
        <w:r w:rsidRPr="00B41809" w:rsidDel="00C62B7F">
          <w:rPr>
            <w:rFonts w:ascii="Courier New" w:hAnsi="Courier New" w:cs="Courier New"/>
          </w:rPr>
          <w:delText>Figure 5.</w:delText>
        </w:r>
        <w:r w:rsidRPr="00B41809" w:rsidDel="00C62B7F">
          <w:rPr>
            <w:rFonts w:ascii="Courier New" w:hAnsi="Courier New" w:cs="Courier New"/>
          </w:rPr>
          <w:fldChar w:fldCharType="begin"/>
        </w:r>
        <w:r w:rsidRPr="00B41809" w:rsidDel="00C62B7F">
          <w:rPr>
            <w:rFonts w:ascii="Courier New" w:hAnsi="Courier New" w:cs="Courier New"/>
          </w:rPr>
          <w:delInstrText xml:space="preserve"> SEQ Figure \* ARABIC \s 1 </w:delInstrText>
        </w:r>
        <w:r w:rsidRPr="00B41809" w:rsidDel="00C62B7F">
          <w:rPr>
            <w:rFonts w:ascii="Courier New" w:hAnsi="Courier New" w:cs="Courier New"/>
          </w:rPr>
          <w:fldChar w:fldCharType="separate"/>
        </w:r>
        <w:r w:rsidRPr="00B41809" w:rsidDel="00C62B7F">
          <w:rPr>
            <w:rFonts w:ascii="Courier New" w:hAnsi="Courier New" w:cs="Courier New"/>
          </w:rPr>
          <w:delText>9</w:delText>
        </w:r>
        <w:r w:rsidRPr="00B41809" w:rsidDel="00C62B7F">
          <w:rPr>
            <w:rFonts w:ascii="Courier New" w:hAnsi="Courier New" w:cs="Courier New"/>
          </w:rPr>
          <w:fldChar w:fldCharType="end"/>
        </w:r>
        <w:r w:rsidRPr="00B41809" w:rsidDel="00C62B7F">
          <w:rPr>
            <w:rFonts w:ascii="Courier New" w:hAnsi="Courier New" w:cs="Courier New"/>
          </w:rPr>
          <w:delText xml:space="preserve"> JSON response of "check_ballot" endpoint.</w:delText>
        </w:r>
        <w:bookmarkEnd w:id="35"/>
      </w:del>
    </w:p>
    <w:p w14:paraId="5414434F" w14:textId="77777777" w:rsidR="00E66C4E" w:rsidRDefault="00E66C4E" w:rsidP="00E604C1">
      <w:pPr>
        <w:pStyle w:val="PlainText"/>
        <w:rPr>
          <w:ins w:id="37" w:author="Muhammad Waris Baloch" w:date="2019-10-06T13:21:00Z"/>
          <w:rFonts w:ascii="Courier New" w:hAnsi="Courier New" w:cs="Courier New"/>
        </w:rPr>
      </w:pPr>
    </w:p>
    <w:p w14:paraId="3CEBCB5A" w14:textId="3CE51FA6" w:rsidR="00DB76BE" w:rsidRDefault="00DB76BE" w:rsidP="00B41809">
      <w:pPr>
        <w:pStyle w:val="PlainText"/>
        <w:rPr>
          <w:ins w:id="38" w:author="Muhammad Waris Baloch" w:date="2019-10-06T13:19:00Z"/>
          <w:rFonts w:ascii="Courier New" w:hAnsi="Courier New" w:cs="Courier New"/>
        </w:rPr>
      </w:pPr>
    </w:p>
    <w:p w14:paraId="3CFC08FC" w14:textId="406AA804" w:rsidR="00DB76BE" w:rsidRPr="00E66C4E" w:rsidRDefault="00E66C4E" w:rsidP="00B41809">
      <w:pPr>
        <w:pStyle w:val="PlainText"/>
        <w:rPr>
          <w:ins w:id="39" w:author="Muhammad Waris Baloch" w:date="2019-10-06T13:19:00Z"/>
          <w:rFonts w:ascii="Courier New" w:hAnsi="Courier New" w:cs="Courier New"/>
          <w:b/>
          <w:bCs/>
          <w:rPrChange w:id="40" w:author="Muhammad Waris Baloch" w:date="2019-10-06T13:21:00Z">
            <w:rPr>
              <w:ins w:id="41" w:author="Muhammad Waris Baloch" w:date="2019-10-06T13:19:00Z"/>
              <w:rFonts w:ascii="Courier New" w:hAnsi="Courier New" w:cs="Courier New"/>
            </w:rPr>
          </w:rPrChange>
        </w:rPr>
      </w:pPr>
      <w:ins w:id="42" w:author="Muhammad Waris Baloch" w:date="2019-10-06T13:21:00Z">
        <w:r w:rsidRPr="00E66C4E">
          <w:rPr>
            <w:rFonts w:ascii="Courier New" w:hAnsi="Courier New" w:cs="Courier New"/>
            <w:b/>
            <w:bCs/>
            <w:rPrChange w:id="43" w:author="Muhammad Waris Baloch" w:date="2019-10-06T13:21:00Z">
              <w:rPr>
                <w:rFonts w:ascii="Courier New" w:hAnsi="Courier New" w:cs="Courier New"/>
              </w:rPr>
            </w:rPrChange>
          </w:rPr>
          <w:t>Configuring the front end:</w:t>
        </w:r>
      </w:ins>
    </w:p>
    <w:p w14:paraId="68A2FAA6" w14:textId="046330FA" w:rsidR="00DB76BE" w:rsidRDefault="00DB76BE" w:rsidP="00B41809">
      <w:pPr>
        <w:pStyle w:val="PlainText"/>
        <w:rPr>
          <w:ins w:id="44" w:author="Muhammad Waris Baloch" w:date="2019-10-06T13:21:00Z"/>
          <w:rFonts w:ascii="Courier New" w:hAnsi="Courier New" w:cs="Courier New"/>
        </w:rPr>
      </w:pPr>
    </w:p>
    <w:p w14:paraId="6C5A95B9" w14:textId="5B9E1910" w:rsidR="00E66C4E" w:rsidRDefault="00D32522" w:rsidP="00B41809">
      <w:pPr>
        <w:pStyle w:val="PlainText"/>
        <w:rPr>
          <w:ins w:id="45" w:author="Muhammad Waris Baloch" w:date="2019-10-06T13:34:00Z"/>
          <w:rFonts w:ascii="Courier New" w:hAnsi="Courier New" w:cs="Courier New"/>
        </w:rPr>
      </w:pPr>
      <w:ins w:id="46" w:author="Muhammad Waris Baloch" w:date="2019-10-06T13:22:00Z">
        <w:r>
          <w:rPr>
            <w:rFonts w:ascii="Courier New" w:hAnsi="Courier New" w:cs="Courier New"/>
          </w:rPr>
          <w:t xml:space="preserve">The </w:t>
        </w:r>
        <w:proofErr w:type="spellStart"/>
        <w:r w:rsidRPr="00D32522">
          <w:rPr>
            <w:rFonts w:ascii="Courier New" w:hAnsi="Courier New" w:cs="Courier New"/>
            <w:highlight w:val="lightGray"/>
            <w:rPrChange w:id="47" w:author="Muhammad Waris Baloch" w:date="2019-10-06T13:22:00Z">
              <w:rPr>
                <w:rFonts w:ascii="Courier New" w:hAnsi="Courier New" w:cs="Courier New"/>
              </w:rPr>
            </w:rPrChange>
          </w:rPr>
          <w:t>devote_app</w:t>
        </w:r>
        <w:proofErr w:type="spellEnd"/>
        <w:r>
          <w:rPr>
            <w:rFonts w:ascii="Courier New" w:hAnsi="Courier New" w:cs="Courier New"/>
          </w:rPr>
          <w:t xml:space="preserve"> folder contains the mobile applicatio</w:t>
        </w:r>
      </w:ins>
      <w:ins w:id="48" w:author="Muhammad Waris Baloch" w:date="2019-10-06T13:33:00Z">
        <w:r w:rsidR="00C20271">
          <w:rPr>
            <w:rFonts w:ascii="Courier New" w:hAnsi="Courier New" w:cs="Courier New"/>
          </w:rPr>
          <w:t>n source code for Android and iOS both platforms.</w:t>
        </w:r>
      </w:ins>
    </w:p>
    <w:p w14:paraId="2B79E685" w14:textId="77777777" w:rsidR="009A5DC6" w:rsidRDefault="009A5DC6" w:rsidP="00B41809">
      <w:pPr>
        <w:pStyle w:val="PlainText"/>
        <w:rPr>
          <w:ins w:id="49" w:author="Muhammad Waris Baloch" w:date="2019-10-06T13:34:00Z"/>
          <w:rFonts w:ascii="Courier New" w:hAnsi="Courier New" w:cs="Courier New"/>
        </w:rPr>
      </w:pPr>
    </w:p>
    <w:p w14:paraId="3B22F7BB" w14:textId="54675122" w:rsidR="00C20271" w:rsidRDefault="00C20271" w:rsidP="00B41809">
      <w:pPr>
        <w:pStyle w:val="PlainText"/>
        <w:rPr>
          <w:ins w:id="50" w:author="Muhammad Waris Baloch" w:date="2019-10-06T13:34:00Z"/>
          <w:rFonts w:ascii="Courier New" w:hAnsi="Courier New" w:cs="Courier New"/>
        </w:rPr>
      </w:pPr>
      <w:ins w:id="51" w:author="Muhammad Waris Baloch" w:date="2019-10-06T13:34:00Z">
        <w:r>
          <w:rPr>
            <w:rFonts w:ascii="Courier New" w:hAnsi="Courier New" w:cs="Courier New"/>
          </w:rPr>
          <w:t>Emulator configuration settings:</w:t>
        </w:r>
      </w:ins>
    </w:p>
    <w:p w14:paraId="1B060A91" w14:textId="0CD6DF9C" w:rsidR="0040061C" w:rsidRDefault="00C20271" w:rsidP="00C20271">
      <w:pPr>
        <w:rPr>
          <w:ins w:id="52" w:author="Muhammad Waris Baloch" w:date="2019-10-06T13:41:00Z"/>
        </w:rPr>
      </w:pPr>
      <w:ins w:id="53" w:author="Muhammad Waris Baloch" w:date="2019-10-06T13:34:00Z">
        <w:r>
          <w:br/>
          <w:t>Name: voting_tablet_API_27</w:t>
        </w:r>
        <w:r>
          <w:br/>
        </w:r>
        <w:r>
          <w:br/>
          <w:t>CPU/ABI: Google APIs Intel Atom (x86)</w:t>
        </w:r>
        <w:r>
          <w:br/>
        </w:r>
        <w:r>
          <w:br/>
          <w:t>Path: C:\Users</w:t>
        </w:r>
        <w:r>
          <w:t>\us</w:t>
        </w:r>
      </w:ins>
      <w:ins w:id="54" w:author="Muhammad Waris Baloch" w:date="2019-10-06T13:35:00Z">
        <w:r>
          <w:t>ername</w:t>
        </w:r>
      </w:ins>
      <w:ins w:id="55" w:author="Muhammad Waris Baloch" w:date="2019-10-06T13:34:00Z">
        <w:r>
          <w:t>\.android\avd\voting_tablet_API_27.avd</w:t>
        </w:r>
        <w:r>
          <w:br/>
        </w:r>
        <w:r>
          <w:br/>
          <w:t xml:space="preserve">Target: </w:t>
        </w:r>
        <w:proofErr w:type="spellStart"/>
        <w:r>
          <w:t>google_apis</w:t>
        </w:r>
        <w:proofErr w:type="spellEnd"/>
        <w:r>
          <w:t xml:space="preserve"> [Google APIs] (API level 27)</w:t>
        </w:r>
        <w:r>
          <w:br/>
        </w:r>
        <w:r>
          <w:br/>
          <w:t>Skin: 1280x800</w:t>
        </w:r>
        <w:r>
          <w:br/>
        </w:r>
        <w:r>
          <w:br/>
          <w:t>SD Card: 512M</w:t>
        </w:r>
        <w:r>
          <w:br/>
        </w:r>
        <w:r>
          <w:br/>
        </w:r>
        <w:proofErr w:type="spellStart"/>
        <w:r>
          <w:t>fastboot.chosenSnapshotFile</w:t>
        </w:r>
        <w:proofErr w:type="spellEnd"/>
        <w:r>
          <w:t xml:space="preserve">: </w:t>
        </w:r>
        <w:r>
          <w:br/>
        </w:r>
        <w:r>
          <w:br/>
        </w:r>
        <w:proofErr w:type="spellStart"/>
        <w:r>
          <w:t>runtime.network.speed</w:t>
        </w:r>
        <w:proofErr w:type="spellEnd"/>
        <w:r>
          <w:t>: full</w:t>
        </w:r>
        <w:r>
          <w:br/>
        </w:r>
        <w:r>
          <w:br/>
        </w:r>
        <w:proofErr w:type="spellStart"/>
        <w:r>
          <w:t>hw.accelerometer</w:t>
        </w:r>
        <w:proofErr w:type="spellEnd"/>
        <w:r>
          <w:t>: yes</w:t>
        </w:r>
        <w:r>
          <w:br/>
        </w:r>
        <w:r>
          <w:br/>
        </w:r>
        <w:r>
          <w:fldChar w:fldCharType="begin"/>
        </w:r>
        <w:r>
          <w:instrText xml:space="preserve"> HYPERLINK "http://hw.device.name" \t "_blank" </w:instrText>
        </w:r>
        <w:r>
          <w:fldChar w:fldCharType="separate"/>
        </w:r>
        <w:r>
          <w:rPr>
            <w:rStyle w:val="Hyperlink"/>
          </w:rPr>
          <w:t>hw.device.name</w:t>
        </w:r>
        <w:r>
          <w:fldChar w:fldCharType="end"/>
        </w:r>
        <w:r>
          <w:t xml:space="preserve">: </w:t>
        </w:r>
        <w:proofErr w:type="spellStart"/>
        <w:r>
          <w:t>voting_tablet</w:t>
        </w:r>
        <w:proofErr w:type="spellEnd"/>
        <w:r>
          <w:br/>
        </w:r>
        <w:r>
          <w:lastRenderedPageBreak/>
          <w:br/>
        </w:r>
        <w:proofErr w:type="spellStart"/>
        <w:r>
          <w:t>hw.lcd.width</w:t>
        </w:r>
        <w:proofErr w:type="spellEnd"/>
        <w:r>
          <w:t>: 1280</w:t>
        </w:r>
        <w:r>
          <w:br/>
        </w:r>
        <w:r>
          <w:br/>
        </w:r>
        <w:proofErr w:type="spellStart"/>
        <w:r>
          <w:t>hw.initialOrientation</w:t>
        </w:r>
        <w:proofErr w:type="spellEnd"/>
        <w:r>
          <w:t>: landscape</w:t>
        </w:r>
        <w:r>
          <w:br/>
        </w:r>
        <w:r>
          <w:br/>
        </w:r>
        <w:proofErr w:type="spellStart"/>
        <w:r>
          <w:t>image.androidVersion.api</w:t>
        </w:r>
        <w:proofErr w:type="spellEnd"/>
        <w:r>
          <w:t>: 27</w:t>
        </w:r>
        <w:r>
          <w:br/>
        </w:r>
        <w:r>
          <w:br/>
        </w:r>
        <w:r>
          <w:fldChar w:fldCharType="begin"/>
        </w:r>
        <w:r>
          <w:instrText xml:space="preserve"> HYPERLINK "http://tag.id" \t "_blank" </w:instrText>
        </w:r>
        <w:r>
          <w:fldChar w:fldCharType="separate"/>
        </w:r>
        <w:r>
          <w:rPr>
            <w:rStyle w:val="Hyperlink"/>
          </w:rPr>
          <w:t>tag.id</w:t>
        </w:r>
        <w:r>
          <w:fldChar w:fldCharType="end"/>
        </w:r>
        <w:r>
          <w:t xml:space="preserve">: </w:t>
        </w:r>
        <w:proofErr w:type="spellStart"/>
        <w:r>
          <w:t>google_apis</w:t>
        </w:r>
        <w:proofErr w:type="spellEnd"/>
        <w:r>
          <w:br/>
        </w:r>
        <w:r>
          <w:br/>
        </w:r>
        <w:proofErr w:type="spellStart"/>
        <w:r>
          <w:t>hw.mainKeys</w:t>
        </w:r>
        <w:proofErr w:type="spellEnd"/>
        <w:r>
          <w:t>: no</w:t>
        </w:r>
        <w:r>
          <w:br/>
        </w:r>
        <w:r>
          <w:br/>
        </w:r>
        <w:proofErr w:type="spellStart"/>
        <w:r>
          <w:t>hw.camera.front</w:t>
        </w:r>
        <w:proofErr w:type="spellEnd"/>
        <w:r>
          <w:t>: emulated</w:t>
        </w:r>
        <w:r>
          <w:br/>
        </w:r>
        <w:r>
          <w:br/>
        </w:r>
        <w:proofErr w:type="spellStart"/>
        <w:r>
          <w:t>avd.ini.displayname</w:t>
        </w:r>
        <w:proofErr w:type="spellEnd"/>
        <w:r>
          <w:t xml:space="preserve">: </w:t>
        </w:r>
        <w:proofErr w:type="spellStart"/>
        <w:r>
          <w:t>voting_tablet</w:t>
        </w:r>
        <w:proofErr w:type="spellEnd"/>
        <w:r>
          <w:t xml:space="preserve"> API 27</w:t>
        </w:r>
        <w:r>
          <w:br/>
        </w:r>
        <w:r>
          <w:br/>
        </w:r>
        <w:proofErr w:type="spellStart"/>
        <w:r>
          <w:t>hw.gpu.mode</w:t>
        </w:r>
        <w:proofErr w:type="spellEnd"/>
        <w:r>
          <w:t>: auto</w:t>
        </w:r>
        <w:r>
          <w:br/>
        </w:r>
        <w:r>
          <w:br/>
        </w:r>
        <w:proofErr w:type="spellStart"/>
        <w:r>
          <w:t>hw.ramSize</w:t>
        </w:r>
        <w:proofErr w:type="spellEnd"/>
        <w:r>
          <w:t>: 512</w:t>
        </w:r>
        <w:r>
          <w:br/>
        </w:r>
        <w:r>
          <w:br/>
        </w:r>
        <w:proofErr w:type="spellStart"/>
        <w:r>
          <w:t>PlayStore.enabled</w:t>
        </w:r>
        <w:proofErr w:type="spellEnd"/>
        <w:r>
          <w:t>: false</w:t>
        </w:r>
        <w:r>
          <w:br/>
        </w:r>
        <w:r>
          <w:br/>
        </w:r>
        <w:proofErr w:type="spellStart"/>
        <w:r>
          <w:t>fastboot.forceColdBoot</w:t>
        </w:r>
        <w:proofErr w:type="spellEnd"/>
        <w:r>
          <w:t>: no</w:t>
        </w:r>
        <w:r>
          <w:br/>
        </w:r>
        <w:r>
          <w:br/>
        </w:r>
        <w:proofErr w:type="spellStart"/>
        <w:r>
          <w:t>hw.cpu.ncore</w:t>
        </w:r>
        <w:proofErr w:type="spellEnd"/>
        <w:r>
          <w:t>: 2</w:t>
        </w:r>
        <w:r>
          <w:br/>
        </w:r>
        <w:r>
          <w:br/>
        </w:r>
        <w:proofErr w:type="spellStart"/>
        <w:r>
          <w:t>hw.keyboard</w:t>
        </w:r>
        <w:proofErr w:type="spellEnd"/>
        <w:r>
          <w:t>: yes</w:t>
        </w:r>
        <w:r>
          <w:br/>
        </w:r>
        <w:r>
          <w:br/>
        </w:r>
        <w:proofErr w:type="spellStart"/>
        <w:r>
          <w:t>hw.sensors.proximity</w:t>
        </w:r>
        <w:proofErr w:type="spellEnd"/>
        <w:r>
          <w:t>: yes</w:t>
        </w:r>
        <w:r>
          <w:br/>
        </w:r>
        <w:r>
          <w:br/>
        </w:r>
        <w:proofErr w:type="spellStart"/>
        <w:r>
          <w:t>hw.dPad</w:t>
        </w:r>
        <w:proofErr w:type="spellEnd"/>
        <w:r>
          <w:t>: no</w:t>
        </w:r>
        <w:r>
          <w:br/>
        </w:r>
        <w:r>
          <w:br/>
        </w:r>
        <w:proofErr w:type="spellStart"/>
        <w:r>
          <w:t>hw.lcd.height</w:t>
        </w:r>
        <w:proofErr w:type="spellEnd"/>
        <w:r>
          <w:t>: 800</w:t>
        </w:r>
        <w:r>
          <w:br/>
        </w:r>
        <w:r>
          <w:br/>
        </w:r>
        <w:proofErr w:type="spellStart"/>
        <w:r>
          <w:t>vm.heapSize</w:t>
        </w:r>
        <w:proofErr w:type="spellEnd"/>
        <w:r>
          <w:t>: 48</w:t>
        </w:r>
        <w:r>
          <w:br/>
        </w:r>
        <w:r>
          <w:br/>
        </w:r>
        <w:proofErr w:type="spellStart"/>
        <w:r>
          <w:t>skin.dynamic</w:t>
        </w:r>
        <w:proofErr w:type="spellEnd"/>
        <w:r>
          <w:t>: yes</w:t>
        </w:r>
        <w:r>
          <w:br/>
        </w:r>
        <w:r>
          <w:br/>
        </w:r>
        <w:proofErr w:type="spellStart"/>
        <w:r>
          <w:t>hw.device.manufacturer</w:t>
        </w:r>
        <w:proofErr w:type="spellEnd"/>
        <w:r>
          <w:t>: User</w:t>
        </w:r>
        <w:r>
          <w:br/>
        </w:r>
        <w:r>
          <w:br/>
        </w:r>
        <w:proofErr w:type="spellStart"/>
        <w:r>
          <w:t>hw.gps</w:t>
        </w:r>
        <w:proofErr w:type="spellEnd"/>
        <w:r>
          <w:t>: yes</w:t>
        </w:r>
        <w:r>
          <w:br/>
        </w:r>
        <w:r>
          <w:br/>
        </w:r>
        <w:proofErr w:type="spellStart"/>
        <w:r>
          <w:t>skin.path.backup</w:t>
        </w:r>
        <w:proofErr w:type="spellEnd"/>
        <w:r>
          <w:t>: _</w:t>
        </w:r>
        <w:proofErr w:type="spellStart"/>
        <w:r>
          <w:t>no_skin</w:t>
        </w:r>
      </w:ins>
      <w:proofErr w:type="spellEnd"/>
    </w:p>
    <w:p w14:paraId="2A4D2CCE" w14:textId="77777777" w:rsidR="0040061C" w:rsidRDefault="0040061C">
      <w:pPr>
        <w:rPr>
          <w:ins w:id="56" w:author="Muhammad Waris Baloch" w:date="2019-10-06T13:41:00Z"/>
        </w:rPr>
      </w:pPr>
      <w:ins w:id="57" w:author="Muhammad Waris Baloch" w:date="2019-10-06T13:41:00Z">
        <w:r>
          <w:br w:type="page"/>
        </w:r>
      </w:ins>
    </w:p>
    <w:p w14:paraId="7DDFB86C" w14:textId="162B4F5F" w:rsidR="009A5DC6" w:rsidRDefault="009A5DC6" w:rsidP="00C20271">
      <w:pPr>
        <w:rPr>
          <w:ins w:id="58" w:author="Muhammad Waris Baloch" w:date="2019-10-06T13:56:00Z"/>
          <w:rFonts w:ascii="Courier New" w:hAnsi="Courier New" w:cs="Courier New"/>
          <w:sz w:val="20"/>
          <w:szCs w:val="20"/>
        </w:rPr>
      </w:pPr>
      <w:ins w:id="59" w:author="Muhammad Waris Baloch" w:date="2019-10-06T13:43:00Z">
        <w:r>
          <w:rPr>
            <w:rFonts w:ascii="Courier New" w:hAnsi="Courier New" w:cs="Courier New"/>
            <w:sz w:val="20"/>
            <w:szCs w:val="20"/>
          </w:rPr>
          <w:lastRenderedPageBreak/>
          <w:t xml:space="preserve">Before starting the application, do some changes in the </w:t>
        </w:r>
      </w:ins>
      <w:proofErr w:type="spellStart"/>
      <w:ins w:id="60" w:author="Muhammad Waris Baloch" w:date="2019-10-06T13:55:00Z">
        <w:r w:rsidR="003646BC" w:rsidRPr="00D132B2">
          <w:rPr>
            <w:rFonts w:ascii="Courier New" w:hAnsi="Courier New" w:cs="Courier New"/>
            <w:sz w:val="20"/>
            <w:szCs w:val="20"/>
            <w:highlight w:val="darkGray"/>
            <w:rPrChange w:id="61" w:author="Muhammad Waris Baloch" w:date="2019-10-06T13:56:00Z">
              <w:rPr>
                <w:rFonts w:ascii="Courier New" w:hAnsi="Courier New" w:cs="Courier New"/>
                <w:sz w:val="20"/>
                <w:szCs w:val="20"/>
              </w:rPr>
            </w:rPrChange>
          </w:rPr>
          <w:t>services.dart</w:t>
        </w:r>
      </w:ins>
      <w:proofErr w:type="spellEnd"/>
      <w:ins w:id="62" w:author="Muhammad Waris Baloch" w:date="2019-10-06T13:43:00Z">
        <w:r>
          <w:rPr>
            <w:rFonts w:ascii="Courier New" w:hAnsi="Courier New" w:cs="Courier New"/>
            <w:sz w:val="20"/>
            <w:szCs w:val="20"/>
          </w:rPr>
          <w:t xml:space="preserve"> </w:t>
        </w:r>
      </w:ins>
      <w:ins w:id="63" w:author="Muhammad Waris Baloch" w:date="2019-10-06T13:55:00Z">
        <w:r w:rsidR="00715A7C">
          <w:rPr>
            <w:rFonts w:ascii="Courier New" w:hAnsi="Courier New" w:cs="Courier New"/>
            <w:sz w:val="20"/>
            <w:szCs w:val="20"/>
          </w:rPr>
          <w:t>f</w:t>
        </w:r>
      </w:ins>
      <w:ins w:id="64" w:author="Muhammad Waris Baloch" w:date="2019-10-06T13:43:00Z">
        <w:r>
          <w:rPr>
            <w:rFonts w:ascii="Courier New" w:hAnsi="Courier New" w:cs="Courier New"/>
            <w:sz w:val="20"/>
            <w:szCs w:val="20"/>
          </w:rPr>
          <w:t>ile</w:t>
        </w:r>
      </w:ins>
      <w:ins w:id="65" w:author="Muhammad Waris Baloch" w:date="2019-10-06T13:56:00Z">
        <w:r w:rsidR="00120373">
          <w:rPr>
            <w:rFonts w:ascii="Courier New" w:hAnsi="Courier New" w:cs="Courier New"/>
            <w:sz w:val="20"/>
            <w:szCs w:val="20"/>
          </w:rPr>
          <w:t xml:space="preserve"> in </w:t>
        </w:r>
        <w:r w:rsidR="00120373" w:rsidRPr="00120373">
          <w:rPr>
            <w:rFonts w:ascii="Courier New" w:hAnsi="Courier New" w:cs="Courier New"/>
            <w:sz w:val="20"/>
            <w:szCs w:val="20"/>
            <w:highlight w:val="darkGray"/>
            <w:rPrChange w:id="66" w:author="Muhammad Waris Baloch" w:date="2019-10-06T13:56:00Z">
              <w:rPr>
                <w:rFonts w:ascii="Courier New" w:hAnsi="Courier New" w:cs="Courier New"/>
                <w:sz w:val="20"/>
                <w:szCs w:val="20"/>
              </w:rPr>
            </w:rPrChange>
          </w:rPr>
          <w:t>Code\</w:t>
        </w:r>
        <w:proofErr w:type="spellStart"/>
        <w:r w:rsidR="00120373" w:rsidRPr="00120373">
          <w:rPr>
            <w:rFonts w:ascii="Courier New" w:hAnsi="Courier New" w:cs="Courier New"/>
            <w:sz w:val="20"/>
            <w:szCs w:val="20"/>
            <w:highlight w:val="darkGray"/>
            <w:rPrChange w:id="67" w:author="Muhammad Waris Baloch" w:date="2019-10-06T13:56:00Z">
              <w:rPr>
                <w:rFonts w:ascii="Courier New" w:hAnsi="Courier New" w:cs="Courier New"/>
                <w:sz w:val="20"/>
                <w:szCs w:val="20"/>
              </w:rPr>
            </w:rPrChange>
          </w:rPr>
          <w:t>devote_app</w:t>
        </w:r>
        <w:proofErr w:type="spellEnd"/>
        <w:r w:rsidR="00120373" w:rsidRPr="00120373">
          <w:rPr>
            <w:rFonts w:ascii="Courier New" w:hAnsi="Courier New" w:cs="Courier New"/>
            <w:sz w:val="20"/>
            <w:szCs w:val="20"/>
            <w:highlight w:val="darkGray"/>
            <w:rPrChange w:id="68" w:author="Muhammad Waris Baloch" w:date="2019-10-06T13:56:00Z">
              <w:rPr>
                <w:rFonts w:ascii="Courier New" w:hAnsi="Courier New" w:cs="Courier New"/>
                <w:sz w:val="20"/>
                <w:szCs w:val="20"/>
              </w:rPr>
            </w:rPrChange>
          </w:rPr>
          <w:t>\lib</w:t>
        </w:r>
      </w:ins>
      <w:ins w:id="69" w:author="Muhammad Waris Baloch" w:date="2019-10-06T13:43:00Z">
        <w:r>
          <w:rPr>
            <w:rFonts w:ascii="Courier New" w:hAnsi="Courier New" w:cs="Courier New"/>
            <w:sz w:val="20"/>
            <w:szCs w:val="20"/>
          </w:rPr>
          <w:t xml:space="preserve">. </w:t>
        </w:r>
      </w:ins>
      <w:ins w:id="70" w:author="Muhammad Waris Baloch" w:date="2019-10-06T13:44:00Z">
        <w:r>
          <w:rPr>
            <w:rFonts w:ascii="Courier New" w:hAnsi="Courier New" w:cs="Courier New"/>
            <w:sz w:val="20"/>
            <w:szCs w:val="20"/>
          </w:rPr>
          <w:t>The change needs to be made in the node URL through which the application will interact with the API.</w:t>
        </w:r>
        <w:r w:rsidR="00F4694C">
          <w:rPr>
            <w:rFonts w:ascii="Courier New" w:hAnsi="Courier New" w:cs="Courier New"/>
            <w:sz w:val="20"/>
            <w:szCs w:val="20"/>
          </w:rPr>
          <w:t xml:space="preserve"> Put the</w:t>
        </w:r>
      </w:ins>
      <w:ins w:id="71" w:author="Muhammad Waris Baloch" w:date="2019-10-06T13:45:00Z">
        <w:r w:rsidR="00F4694C">
          <w:rPr>
            <w:rFonts w:ascii="Courier New" w:hAnsi="Courier New" w:cs="Courier New"/>
            <w:sz w:val="20"/>
            <w:szCs w:val="20"/>
          </w:rPr>
          <w:t xml:space="preserve"> URL accordingly (e.g. localhost:4000 in this case)</w:t>
        </w:r>
      </w:ins>
    </w:p>
    <w:p w14:paraId="1690B6EC" w14:textId="6628687A" w:rsidR="00D132B2" w:rsidRDefault="00D132B2" w:rsidP="00C20271">
      <w:pPr>
        <w:rPr>
          <w:ins w:id="72" w:author="Muhammad Waris Baloch" w:date="2019-10-06T13:56:00Z"/>
          <w:rFonts w:ascii="Courier New" w:hAnsi="Courier New" w:cs="Courier New"/>
          <w:sz w:val="20"/>
          <w:szCs w:val="20"/>
        </w:rPr>
      </w:pPr>
    </w:p>
    <w:p w14:paraId="373CF28D" w14:textId="2A8DB13C" w:rsidR="00D132B2" w:rsidRDefault="00D132B2" w:rsidP="00D132B2">
      <w:pPr>
        <w:jc w:val="center"/>
        <w:rPr>
          <w:ins w:id="73" w:author="Muhammad Waris Baloch" w:date="2019-10-06T13:56:00Z"/>
          <w:rFonts w:ascii="Courier New" w:hAnsi="Courier New" w:cs="Courier New"/>
          <w:sz w:val="20"/>
          <w:szCs w:val="20"/>
        </w:rPr>
        <w:pPrChange w:id="74" w:author="Muhammad Waris Baloch" w:date="2019-10-06T13:57:00Z">
          <w:pPr/>
        </w:pPrChange>
      </w:pPr>
      <w:ins w:id="75" w:author="Muhammad Waris Baloch" w:date="2019-10-06T13:57:00Z">
        <w:r>
          <w:rPr>
            <w:noProof/>
          </w:rPr>
          <w:drawing>
            <wp:inline distT="0" distB="0" distL="0" distR="0" wp14:anchorId="18D50971" wp14:editId="6FCB1CAA">
              <wp:extent cx="3503981" cy="2105680"/>
              <wp:effectExtent l="0" t="0" r="127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1484" cy="2110189"/>
                      </a:xfrm>
                      <a:prstGeom prst="rect">
                        <a:avLst/>
                      </a:prstGeom>
                    </pic:spPr>
                  </pic:pic>
                </a:graphicData>
              </a:graphic>
            </wp:inline>
          </w:drawing>
        </w:r>
      </w:ins>
    </w:p>
    <w:p w14:paraId="76A6556F" w14:textId="77777777" w:rsidR="00D132B2" w:rsidRPr="009A5DC6" w:rsidRDefault="00D132B2" w:rsidP="00C20271">
      <w:pPr>
        <w:rPr>
          <w:ins w:id="76" w:author="Muhammad Waris Baloch" w:date="2019-10-06T13:43:00Z"/>
          <w:rFonts w:ascii="Courier New" w:hAnsi="Courier New" w:cs="Courier New"/>
          <w:sz w:val="20"/>
          <w:szCs w:val="20"/>
          <w:rPrChange w:id="77" w:author="Muhammad Waris Baloch" w:date="2019-10-06T13:43:00Z">
            <w:rPr>
              <w:ins w:id="78" w:author="Muhammad Waris Baloch" w:date="2019-10-06T13:43:00Z"/>
              <w:rFonts w:ascii="Courier New" w:hAnsi="Courier New" w:cs="Courier New"/>
              <w:b/>
              <w:bCs/>
              <w:sz w:val="20"/>
              <w:szCs w:val="20"/>
            </w:rPr>
          </w:rPrChange>
        </w:rPr>
      </w:pPr>
      <w:bookmarkStart w:id="79" w:name="_GoBack"/>
      <w:bookmarkEnd w:id="79"/>
    </w:p>
    <w:p w14:paraId="529838CD" w14:textId="79B91D1D" w:rsidR="00374FA8" w:rsidRDefault="001033A3" w:rsidP="00C20271">
      <w:pPr>
        <w:rPr>
          <w:ins w:id="80" w:author="Muhammad Waris Baloch" w:date="2019-10-06T13:41:00Z"/>
          <w:rFonts w:ascii="Courier New" w:hAnsi="Courier New" w:cs="Courier New"/>
          <w:b/>
          <w:bCs/>
          <w:sz w:val="20"/>
          <w:szCs w:val="20"/>
        </w:rPr>
      </w:pPr>
      <w:ins w:id="81" w:author="Muhammad Waris Baloch" w:date="2019-10-06T13:46:00Z">
        <w:r>
          <w:rPr>
            <w:rFonts w:ascii="Courier New" w:hAnsi="Courier New" w:cs="Courier New"/>
            <w:b/>
            <w:bCs/>
            <w:sz w:val="20"/>
            <w:szCs w:val="20"/>
          </w:rPr>
          <w:t>Application</w:t>
        </w:r>
      </w:ins>
      <w:ins w:id="82" w:author="Muhammad Waris Baloch" w:date="2019-10-06T13:41:00Z">
        <w:r w:rsidR="0040061C" w:rsidRPr="00374FA8">
          <w:rPr>
            <w:rFonts w:ascii="Courier New" w:hAnsi="Courier New" w:cs="Courier New"/>
            <w:b/>
            <w:bCs/>
            <w:sz w:val="20"/>
            <w:szCs w:val="20"/>
            <w:rPrChange w:id="83" w:author="Muhammad Waris Baloch" w:date="2019-10-06T13:41:00Z">
              <w:rPr>
                <w:rFonts w:ascii="Courier New" w:hAnsi="Courier New" w:cs="Courier New"/>
                <w:sz w:val="20"/>
                <w:szCs w:val="20"/>
              </w:rPr>
            </w:rPrChange>
          </w:rPr>
          <w:t xml:space="preserve"> UI</w:t>
        </w:r>
        <w:r w:rsidR="00374FA8">
          <w:rPr>
            <w:rFonts w:ascii="Courier New" w:hAnsi="Courier New" w:cs="Courier New"/>
            <w:b/>
            <w:bCs/>
            <w:sz w:val="20"/>
            <w:szCs w:val="20"/>
          </w:rPr>
          <w:t>:</w:t>
        </w:r>
      </w:ins>
    </w:p>
    <w:p w14:paraId="1E83FDC4" w14:textId="77777777" w:rsidR="00D70373" w:rsidRDefault="00AE411A" w:rsidP="003671C6">
      <w:pPr>
        <w:tabs>
          <w:tab w:val="left" w:pos="1980"/>
          <w:tab w:val="left" w:pos="8100"/>
        </w:tabs>
        <w:jc w:val="center"/>
        <w:rPr>
          <w:ins w:id="84" w:author="Muhammad Waris Baloch" w:date="2019-10-06T13:50:00Z"/>
          <w:rFonts w:ascii="Courier New" w:hAnsi="Courier New" w:cs="Courier New"/>
          <w:b/>
          <w:bCs/>
          <w:sz w:val="21"/>
          <w:szCs w:val="21"/>
        </w:rPr>
      </w:pPr>
      <w:ins w:id="85" w:author="Muhammad Waris Baloch" w:date="2019-10-06T13:47:00Z">
        <w:r>
          <w:rPr>
            <w:noProof/>
          </w:rPr>
          <w:drawing>
            <wp:inline distT="0" distB="0" distL="0" distR="0" wp14:anchorId="321B2D9F" wp14:editId="16516B2C">
              <wp:extent cx="2834640" cy="1977220"/>
              <wp:effectExtent l="0" t="0" r="381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4640" cy="1977220"/>
                      </a:xfrm>
                      <a:prstGeom prst="rect">
                        <a:avLst/>
                      </a:prstGeom>
                      <a:noFill/>
                      <a:ln>
                        <a:noFill/>
                      </a:ln>
                    </pic:spPr>
                  </pic:pic>
                </a:graphicData>
              </a:graphic>
            </wp:inline>
          </w:drawing>
        </w:r>
      </w:ins>
      <w:ins w:id="86" w:author="Muhammad Waris Baloch" w:date="2019-10-06T13:49:00Z">
        <w:r w:rsidR="003671C6">
          <w:rPr>
            <w:rFonts w:ascii="Courier New" w:hAnsi="Courier New" w:cs="Courier New"/>
            <w:b/>
            <w:bCs/>
            <w:sz w:val="21"/>
            <w:szCs w:val="21"/>
          </w:rPr>
          <w:t xml:space="preserve"> </w:t>
        </w:r>
      </w:ins>
      <w:ins w:id="87" w:author="Muhammad Waris Baloch" w:date="2019-10-06T13:48:00Z">
        <w:r>
          <w:rPr>
            <w:noProof/>
          </w:rPr>
          <w:drawing>
            <wp:inline distT="0" distB="0" distL="0" distR="0" wp14:anchorId="37668B64" wp14:editId="75065A5B">
              <wp:extent cx="2834640" cy="1977219"/>
              <wp:effectExtent l="0" t="0" r="381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4640" cy="1977219"/>
                      </a:xfrm>
                      <a:prstGeom prst="rect">
                        <a:avLst/>
                      </a:prstGeom>
                      <a:noFill/>
                      <a:ln>
                        <a:noFill/>
                      </a:ln>
                    </pic:spPr>
                  </pic:pic>
                </a:graphicData>
              </a:graphic>
            </wp:inline>
          </w:drawing>
        </w:r>
      </w:ins>
    </w:p>
    <w:p w14:paraId="73835B98" w14:textId="76C92B03" w:rsidR="00374FA8" w:rsidRPr="00374FA8" w:rsidRDefault="00AE411A" w:rsidP="003671C6">
      <w:pPr>
        <w:tabs>
          <w:tab w:val="left" w:pos="1980"/>
          <w:tab w:val="left" w:pos="8100"/>
        </w:tabs>
        <w:jc w:val="center"/>
        <w:rPr>
          <w:rFonts w:ascii="Courier New" w:hAnsi="Courier New" w:cs="Courier New"/>
          <w:b/>
          <w:bCs/>
          <w:sz w:val="21"/>
          <w:szCs w:val="21"/>
          <w:rPrChange w:id="88" w:author="Muhammad Waris Baloch" w:date="2019-10-06T13:41:00Z">
            <w:rPr>
              <w:rFonts w:ascii="Courier New" w:hAnsi="Courier New" w:cs="Courier New"/>
            </w:rPr>
          </w:rPrChange>
        </w:rPr>
        <w:pPrChange w:id="89" w:author="Muhammad Waris Baloch" w:date="2019-10-06T13:49:00Z">
          <w:pPr>
            <w:pStyle w:val="PlainText"/>
          </w:pPr>
        </w:pPrChange>
      </w:pPr>
      <w:ins w:id="90" w:author="Muhammad Waris Baloch" w:date="2019-10-06T13:47:00Z">
        <w:r>
          <w:rPr>
            <w:noProof/>
          </w:rPr>
          <w:drawing>
            <wp:inline distT="0" distB="0" distL="0" distR="0" wp14:anchorId="57B1F285" wp14:editId="27947401">
              <wp:extent cx="2834640" cy="1977220"/>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4640" cy="1977220"/>
                      </a:xfrm>
                      <a:prstGeom prst="rect">
                        <a:avLst/>
                      </a:prstGeom>
                      <a:noFill/>
                      <a:ln>
                        <a:noFill/>
                      </a:ln>
                    </pic:spPr>
                  </pic:pic>
                </a:graphicData>
              </a:graphic>
            </wp:inline>
          </w:drawing>
        </w:r>
      </w:ins>
    </w:p>
    <w:sectPr w:rsidR="00374FA8" w:rsidRPr="00374FA8" w:rsidSect="00E604C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3E7FAE"/>
    <w:multiLevelType w:val="hybridMultilevel"/>
    <w:tmpl w:val="E21E3FC4"/>
    <w:lvl w:ilvl="0" w:tplc="6366DA28">
      <w:start w:val="1"/>
      <w:numFmt w:val="decimal"/>
      <w:lvlText w:val="%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hammad Waris Baloch">
    <w15:presenceInfo w15:providerId="AD" w15:userId="S::16cs44@students.muet.edu.pk::6f28f628-31e4-4e19-a53d-839ad4f91e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BC"/>
    <w:rsid w:val="000C1495"/>
    <w:rsid w:val="001033A3"/>
    <w:rsid w:val="00120373"/>
    <w:rsid w:val="00155764"/>
    <w:rsid w:val="00197382"/>
    <w:rsid w:val="001C2242"/>
    <w:rsid w:val="00345173"/>
    <w:rsid w:val="003455DB"/>
    <w:rsid w:val="003646BC"/>
    <w:rsid w:val="003671C6"/>
    <w:rsid w:val="00374FA8"/>
    <w:rsid w:val="0040061C"/>
    <w:rsid w:val="0040301D"/>
    <w:rsid w:val="0047746D"/>
    <w:rsid w:val="004B4282"/>
    <w:rsid w:val="0057582A"/>
    <w:rsid w:val="005A72ED"/>
    <w:rsid w:val="005A7C54"/>
    <w:rsid w:val="005E6966"/>
    <w:rsid w:val="00631863"/>
    <w:rsid w:val="006360D9"/>
    <w:rsid w:val="006572BC"/>
    <w:rsid w:val="00675FF3"/>
    <w:rsid w:val="006C48DD"/>
    <w:rsid w:val="006D1AFB"/>
    <w:rsid w:val="00715A7C"/>
    <w:rsid w:val="00750F89"/>
    <w:rsid w:val="007847B4"/>
    <w:rsid w:val="008360E9"/>
    <w:rsid w:val="00883A9F"/>
    <w:rsid w:val="008A6024"/>
    <w:rsid w:val="008D7B21"/>
    <w:rsid w:val="00910927"/>
    <w:rsid w:val="00937BE4"/>
    <w:rsid w:val="00941D41"/>
    <w:rsid w:val="00944186"/>
    <w:rsid w:val="009A5DC6"/>
    <w:rsid w:val="009C3446"/>
    <w:rsid w:val="009D1AA0"/>
    <w:rsid w:val="00A82518"/>
    <w:rsid w:val="00A82CE8"/>
    <w:rsid w:val="00AE411A"/>
    <w:rsid w:val="00AF3C42"/>
    <w:rsid w:val="00B41809"/>
    <w:rsid w:val="00BD2A8C"/>
    <w:rsid w:val="00C20271"/>
    <w:rsid w:val="00C62B7F"/>
    <w:rsid w:val="00C81576"/>
    <w:rsid w:val="00CA65F9"/>
    <w:rsid w:val="00CF5523"/>
    <w:rsid w:val="00D132B2"/>
    <w:rsid w:val="00D32522"/>
    <w:rsid w:val="00D45F95"/>
    <w:rsid w:val="00D70373"/>
    <w:rsid w:val="00DB76BE"/>
    <w:rsid w:val="00DD339E"/>
    <w:rsid w:val="00E43CCA"/>
    <w:rsid w:val="00E4612B"/>
    <w:rsid w:val="00E604C1"/>
    <w:rsid w:val="00E66C4E"/>
    <w:rsid w:val="00E80A84"/>
    <w:rsid w:val="00E9642A"/>
    <w:rsid w:val="00EB340D"/>
    <w:rsid w:val="00EB601C"/>
    <w:rsid w:val="00EB69CB"/>
    <w:rsid w:val="00F4694C"/>
    <w:rsid w:val="00F5628B"/>
    <w:rsid w:val="00F77037"/>
    <w:rsid w:val="00FD5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325D"/>
  <w15:chartTrackingRefBased/>
  <w15:docId w15:val="{D2398093-6456-45FB-A775-E198F5D5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604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604C1"/>
    <w:rPr>
      <w:rFonts w:ascii="Consolas" w:hAnsi="Consolas"/>
      <w:sz w:val="21"/>
      <w:szCs w:val="21"/>
    </w:rPr>
  </w:style>
  <w:style w:type="character" w:styleId="Hyperlink">
    <w:name w:val="Hyperlink"/>
    <w:basedOn w:val="DefaultParagraphFont"/>
    <w:uiPriority w:val="99"/>
    <w:unhideWhenUsed/>
    <w:rsid w:val="00941D41"/>
    <w:rPr>
      <w:color w:val="0563C1" w:themeColor="hyperlink"/>
      <w:u w:val="single"/>
    </w:rPr>
  </w:style>
  <w:style w:type="character" w:styleId="UnresolvedMention">
    <w:name w:val="Unresolved Mention"/>
    <w:basedOn w:val="DefaultParagraphFont"/>
    <w:uiPriority w:val="99"/>
    <w:semiHidden/>
    <w:unhideWhenUsed/>
    <w:rsid w:val="00941D41"/>
    <w:rPr>
      <w:color w:val="605E5C"/>
      <w:shd w:val="clear" w:color="auto" w:fill="E1DFDD"/>
    </w:rPr>
  </w:style>
  <w:style w:type="paragraph" w:styleId="BalloonText">
    <w:name w:val="Balloon Text"/>
    <w:basedOn w:val="Normal"/>
    <w:link w:val="BalloonTextChar"/>
    <w:uiPriority w:val="99"/>
    <w:semiHidden/>
    <w:unhideWhenUsed/>
    <w:rsid w:val="001C22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2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376848">
      <w:bodyDiv w:val="1"/>
      <w:marLeft w:val="0"/>
      <w:marRight w:val="0"/>
      <w:marTop w:val="0"/>
      <w:marBottom w:val="0"/>
      <w:divBdr>
        <w:top w:val="none" w:sz="0" w:space="0" w:color="auto"/>
        <w:left w:val="none" w:sz="0" w:space="0" w:color="auto"/>
        <w:bottom w:val="none" w:sz="0" w:space="0" w:color="auto"/>
        <w:right w:val="none" w:sz="0" w:space="0" w:color="auto"/>
      </w:divBdr>
      <w:divsChild>
        <w:div w:id="263804062">
          <w:marLeft w:val="0"/>
          <w:marRight w:val="0"/>
          <w:marTop w:val="0"/>
          <w:marBottom w:val="0"/>
          <w:divBdr>
            <w:top w:val="none" w:sz="0" w:space="0" w:color="auto"/>
            <w:left w:val="none" w:sz="0" w:space="0" w:color="auto"/>
            <w:bottom w:val="none" w:sz="0" w:space="0" w:color="auto"/>
            <w:right w:val="none" w:sz="0" w:space="0" w:color="auto"/>
          </w:divBdr>
        </w:div>
        <w:div w:id="1065033295">
          <w:marLeft w:val="0"/>
          <w:marRight w:val="0"/>
          <w:marTop w:val="0"/>
          <w:marBottom w:val="0"/>
          <w:divBdr>
            <w:top w:val="none" w:sz="0" w:space="0" w:color="auto"/>
            <w:left w:val="none" w:sz="0" w:space="0" w:color="auto"/>
            <w:bottom w:val="none" w:sz="0" w:space="0" w:color="auto"/>
            <w:right w:val="none" w:sz="0" w:space="0" w:color="auto"/>
          </w:divBdr>
        </w:div>
      </w:divsChild>
    </w:div>
    <w:div w:id="1583679088">
      <w:bodyDiv w:val="1"/>
      <w:marLeft w:val="0"/>
      <w:marRight w:val="0"/>
      <w:marTop w:val="0"/>
      <w:marBottom w:val="0"/>
      <w:divBdr>
        <w:top w:val="none" w:sz="0" w:space="0" w:color="auto"/>
        <w:left w:val="none" w:sz="0" w:space="0" w:color="auto"/>
        <w:bottom w:val="none" w:sz="0" w:space="0" w:color="auto"/>
        <w:right w:val="none" w:sz="0" w:space="0" w:color="auto"/>
      </w:divBdr>
      <w:divsChild>
        <w:div w:id="1978342027">
          <w:marLeft w:val="0"/>
          <w:marRight w:val="0"/>
          <w:marTop w:val="0"/>
          <w:marBottom w:val="0"/>
          <w:divBdr>
            <w:top w:val="none" w:sz="0" w:space="0" w:color="auto"/>
            <w:left w:val="none" w:sz="0" w:space="0" w:color="auto"/>
            <w:bottom w:val="none" w:sz="0" w:space="0" w:color="auto"/>
            <w:right w:val="none" w:sz="0" w:space="0" w:color="auto"/>
          </w:divBdr>
        </w:div>
        <w:div w:id="1171028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hyperlink" Target="https://ngrok.com/docs" TargetMode="External"/><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06DA1F9-A7FA-4405-BFC9-A33660161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Waris Baloch</dc:creator>
  <cp:keywords/>
  <dc:description/>
  <cp:lastModifiedBy>Muhammad Waris Baloch</cp:lastModifiedBy>
  <cp:revision>57</cp:revision>
  <dcterms:created xsi:type="dcterms:W3CDTF">2019-10-06T06:14:00Z</dcterms:created>
  <dcterms:modified xsi:type="dcterms:W3CDTF">2019-10-06T08:57:00Z</dcterms:modified>
</cp:coreProperties>
</file>